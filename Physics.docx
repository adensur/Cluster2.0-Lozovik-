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E0" w:rsidRDefault="005662E0">
      <w:pPr>
        <w:rPr>
          <w:b/>
        </w:rPr>
      </w:pPr>
      <w:r>
        <w:tab/>
      </w:r>
      <w:r w:rsidR="00547A05">
        <w:rPr>
          <w:b/>
        </w:rPr>
        <w:t>1. Описание исследуемой системы</w:t>
      </w:r>
    </w:p>
    <w:p w:rsidR="005662E0" w:rsidRDefault="005662E0">
      <w:r>
        <w:t xml:space="preserve">Система представляет из себя </w:t>
      </w:r>
      <w:r>
        <w:rPr>
          <w:lang w:val="en-US"/>
        </w:rPr>
        <w:t>N</w:t>
      </w:r>
      <w:r w:rsidRPr="005662E0">
        <w:t xml:space="preserve"> </w:t>
      </w:r>
      <w:r>
        <w:t xml:space="preserve">частиц в </w:t>
      </w:r>
      <w:r w:rsidR="00547A05" w:rsidRPr="00547A05">
        <w:t>3</w:t>
      </w:r>
      <w:r w:rsidR="00547A05">
        <w:rPr>
          <w:lang w:val="en-US"/>
        </w:rPr>
        <w:t>D</w:t>
      </w:r>
      <w:r w:rsidR="00547A05" w:rsidRPr="00547A05">
        <w:t>-</w:t>
      </w:r>
      <w:r>
        <w:t>пространстве, с потенциалом взаимодействия:</w:t>
      </w:r>
    </w:p>
    <w:p w:rsidR="005662E0" w:rsidRPr="00547A05" w:rsidRDefault="005662E0" w:rsidP="00547A05">
      <w:pPr>
        <w:rPr>
          <w:rFonts w:eastAsiaTheme="minorEastAsia"/>
        </w:rPr>
      </w:pPr>
      <w:r>
        <w:t xml:space="preserve"> </w:t>
      </w:r>
      <m:oMath>
        <m:r>
          <w:rPr>
            <w:rFonts w:ascii="Cambria Math" w:hAnsi="Cambria Math"/>
          </w:rPr>
          <m:t>U=</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α</m:t>
                </m:r>
                <m:acc>
                  <m:accPr>
                    <m:chr m:val="⃗"/>
                    <m:ctrlPr>
                      <w:rPr>
                        <w:rFonts w:ascii="Cambria Math" w:hAnsi="Cambria Math"/>
                        <w:i/>
                      </w:rPr>
                    </m:ctrlPr>
                  </m:accPr>
                  <m:e>
                    <m:r>
                      <w:rPr>
                        <w:rFonts w:ascii="Cambria Math" w:hAnsi="Cambria Math"/>
                      </w:rPr>
                      <m:t>r</m:t>
                    </m:r>
                  </m:e>
                </m:acc>
              </m:e>
              <m:sub>
                <m:r>
                  <w:rPr>
                    <w:rFonts w:ascii="Cambria Math" w:hAnsi="Cambria Math"/>
                  </w:rPr>
                  <m:t>k</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r>
              <w:rPr>
                <w:rFonts w:ascii="Cambria Math" w:hAnsi="Cambria Math"/>
              </w:rPr>
              <m:t>β</m:t>
            </m:r>
          </m:e>
        </m:nary>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r</m:t>
                </m:r>
              </m:e>
              <m:sub>
                <m:r>
                  <w:rPr>
                    <w:rFonts w:ascii="Cambria Math" w:hAnsi="Cambria Math"/>
                  </w:rPr>
                  <m:t>ik</m:t>
                </m:r>
              </m:sub>
              <m:sup>
                <m:r>
                  <w:rPr>
                    <w:rFonts w:ascii="Cambria Math" w:hAnsi="Cambria Math"/>
                  </w:rPr>
                  <m:t>6</m:t>
                </m:r>
              </m:sup>
            </m:sSubSup>
          </m:den>
        </m:f>
      </m:oMath>
      <w:r w:rsidR="00547A05">
        <w:rPr>
          <w:rFonts w:eastAsiaTheme="minorEastAsia"/>
        </w:rPr>
        <w:tab/>
        <w:t>(1)</w:t>
      </w:r>
    </w:p>
    <w:p w:rsidR="00547A05" w:rsidRDefault="00547A05">
      <w:pPr>
        <w:rPr>
          <w:rFonts w:eastAsiaTheme="minorEastAsia"/>
        </w:rPr>
      </w:pPr>
      <w:r>
        <w:rPr>
          <w:rFonts w:eastAsiaTheme="minorEastAsia"/>
        </w:rPr>
        <w:t>Здесь α и β – размерные константы, характеризующие параметры системы.</w:t>
      </w:r>
    </w:p>
    <w:p w:rsidR="00547A05" w:rsidRDefault="00547A05">
      <w:pPr>
        <w:rPr>
          <w:rFonts w:eastAsiaTheme="minorEastAsia"/>
        </w:rPr>
      </w:pPr>
      <w:r>
        <w:rPr>
          <w:rFonts w:eastAsiaTheme="minorEastAsia"/>
        </w:rPr>
        <w:t>С помощью несложных преобразований можно перейти к новым, безразмерным переменным:</w:t>
      </w:r>
    </w:p>
    <w:p w:rsidR="00547A05" w:rsidRPr="00547A05" w:rsidRDefault="00547A05" w:rsidP="00547A05">
      <w:pPr>
        <w:rPr>
          <w:rFonts w:eastAsiaTheme="minorEastAsia"/>
        </w:rPr>
      </w:pPr>
      <w:r w:rsidRPr="00547A05">
        <w:rPr>
          <w:rFonts w:eastAsiaTheme="minorEastAsia"/>
        </w:rPr>
        <w:t>&lt;</w:t>
      </w:r>
      <w:r>
        <w:rPr>
          <w:rFonts w:eastAsiaTheme="minorEastAsia"/>
        </w:rPr>
        <w:t>описать процесс обезразмеривания</w:t>
      </w:r>
      <w:r w:rsidRPr="00547A05">
        <w:rPr>
          <w:rFonts w:eastAsiaTheme="minorEastAsia"/>
        </w:rPr>
        <w:t>&gt;:</w:t>
      </w:r>
    </w:p>
    <w:p w:rsidR="00547A05" w:rsidRPr="00547A05" w:rsidRDefault="00547A05" w:rsidP="00547A05">
      <w:pPr>
        <w:tabs>
          <w:tab w:val="left" w:pos="2880"/>
        </w:tabs>
        <w:rPr>
          <w:rFonts w:eastAsiaTheme="minorEastAsia"/>
        </w:rPr>
      </w:pPr>
      <m:oMath>
        <m:r>
          <w:rPr>
            <w:rFonts w:ascii="Cambria Math" w:hAnsi="Cambria Math"/>
          </w:rPr>
          <m:t>U=</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k</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N</m:t>
            </m:r>
          </m:sup>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ik</m:t>
                    </m:r>
                  </m:sub>
                  <m:sup>
                    <m:r>
                      <w:rPr>
                        <w:rFonts w:ascii="Cambria Math" w:hAnsi="Cambria Math"/>
                      </w:rPr>
                      <m:t>6</m:t>
                    </m:r>
                  </m:sup>
                </m:sSubSup>
              </m:den>
            </m:f>
          </m:e>
        </m:nary>
      </m:oMath>
      <w:r>
        <w:rPr>
          <w:rFonts w:eastAsiaTheme="minorEastAsia"/>
        </w:rPr>
        <w:tab/>
        <w:t>(1*)</w:t>
      </w:r>
    </w:p>
    <w:p w:rsidR="00547A05" w:rsidRDefault="00547A05">
      <w:pPr>
        <w:rPr>
          <w:rFonts w:eastAsiaTheme="minorEastAsia"/>
        </w:rPr>
      </w:pPr>
      <w:r>
        <w:rPr>
          <w:rFonts w:eastAsiaTheme="minorEastAsia"/>
        </w:rPr>
        <w:t>Первая сумма</w:t>
      </w:r>
      <w:r w:rsidR="005662E0">
        <w:rPr>
          <w:rFonts w:eastAsiaTheme="minorEastAsia"/>
        </w:rPr>
        <w:t xml:space="preserve"> соответствует внешнему полю с параболическим потенциалом</w:t>
      </w:r>
      <w:r w:rsidR="004D0F1D">
        <w:rPr>
          <w:rFonts w:eastAsiaTheme="minorEastAsia"/>
        </w:rPr>
        <w:t>, «прижимающему» частицы к центру</w:t>
      </w:r>
      <w:r w:rsidR="005662E0">
        <w:rPr>
          <w:rFonts w:eastAsiaTheme="minorEastAsia"/>
        </w:rPr>
        <w:t xml:space="preserve">; </w:t>
      </w:r>
      <w:r>
        <w:rPr>
          <w:rFonts w:eastAsiaTheme="minorEastAsia"/>
        </w:rPr>
        <w:t>вторая сумма</w:t>
      </w:r>
      <w:r w:rsidR="004D0F1D">
        <w:rPr>
          <w:rFonts w:eastAsiaTheme="minorEastAsia"/>
        </w:rPr>
        <w:t xml:space="preserve"> – отталкивание</w:t>
      </w:r>
      <w:r w:rsidR="005662E0">
        <w:rPr>
          <w:rFonts w:eastAsiaTheme="minorEastAsia"/>
        </w:rPr>
        <w:t xml:space="preserve"> между частицами порядка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den>
        </m:f>
      </m:oMath>
      <w:r w:rsidR="005662E0" w:rsidRPr="005662E0">
        <w:rPr>
          <w:rFonts w:eastAsiaTheme="minorEastAsia"/>
        </w:rPr>
        <w:t>.</w:t>
      </w:r>
      <w:r w:rsidRPr="00547A05">
        <w:rPr>
          <w:rFonts w:eastAsiaTheme="minorEastAsia"/>
        </w:rPr>
        <w:t xml:space="preserve"> </w:t>
      </w:r>
    </w:p>
    <w:p w:rsidR="00547A05" w:rsidRDefault="00547A05">
      <w:pPr>
        <w:rPr>
          <w:rFonts w:eastAsiaTheme="minorEastAsia"/>
        </w:rPr>
      </w:pPr>
      <w:r>
        <w:rPr>
          <w:rFonts w:eastAsiaTheme="minorEastAsia"/>
        </w:rPr>
        <w:t>В присутствии только второй суммы частицы, очевидно, просто разлетелись бы. При наличии внешнего, сдерживающего потенциала (первая сумма в (1*)), частицы образуют некоторое устойчивое образование конечных размеров (кластер).</w:t>
      </w:r>
    </w:p>
    <w:p w:rsidR="00237D02" w:rsidRDefault="00237D02">
      <w:pPr>
        <w:rPr>
          <w:rFonts w:eastAsiaTheme="minorEastAsia"/>
        </w:rPr>
      </w:pPr>
      <w:r>
        <w:rPr>
          <w:rFonts w:eastAsiaTheme="minorEastAsia"/>
        </w:rPr>
        <w:t xml:space="preserve">В первой сумме суммирование производится по индексу </w:t>
      </w:r>
      <w:r>
        <w:rPr>
          <w:rFonts w:eastAsiaTheme="minorEastAsia"/>
          <w:lang w:val="en-US"/>
        </w:rPr>
        <w:t>k</w:t>
      </w:r>
      <w:r w:rsidRPr="00237D02">
        <w:rPr>
          <w:rFonts w:eastAsiaTheme="minorEastAsia"/>
        </w:rPr>
        <w:t xml:space="preserve">, </w:t>
      </w:r>
      <w:r>
        <w:rPr>
          <w:rFonts w:eastAsiaTheme="minorEastAsia"/>
        </w:rPr>
        <w:t xml:space="preserve">и в сумме всего </w:t>
      </w:r>
      <w:r>
        <w:rPr>
          <w:rFonts w:eastAsiaTheme="minorEastAsia"/>
          <w:lang w:val="en-US"/>
        </w:rPr>
        <w:t>N</w:t>
      </w:r>
      <w:r w:rsidRPr="00237D02">
        <w:rPr>
          <w:rFonts w:eastAsiaTheme="minorEastAsia"/>
        </w:rPr>
        <w:t xml:space="preserve"> </w:t>
      </w:r>
      <w:r>
        <w:rPr>
          <w:rFonts w:eastAsiaTheme="minorEastAsia"/>
        </w:rPr>
        <w:t xml:space="preserve">членов. </w:t>
      </w:r>
      <w:r w:rsidR="000B4820">
        <w:rPr>
          <w:rFonts w:eastAsiaTheme="minorEastAsia"/>
        </w:rPr>
        <w:t xml:space="preserve">Во второй сумме суммирование производится по всем различным парам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Pr>
          <w:rFonts w:eastAsiaTheme="minorEastAsia"/>
        </w:rPr>
        <w:t xml:space="preserve">), где индексы суммируют одинаковые частицы, т.е. </w:t>
      </w:r>
      <w:r w:rsidR="000B4820" w:rsidRPr="000B4820">
        <w:rPr>
          <w:rFonts w:eastAsiaTheme="minorEastAsia"/>
        </w:rPr>
        <w:t>(</w:t>
      </w:r>
      <w:r w:rsidR="000B4820">
        <w:rPr>
          <w:rFonts w:eastAsiaTheme="minorEastAsia"/>
          <w:lang w:val="en-US"/>
        </w:rPr>
        <w:t>i</w:t>
      </w:r>
      <w:r w:rsidR="000B4820" w:rsidRPr="000B4820">
        <w:rPr>
          <w:rFonts w:eastAsiaTheme="minorEastAsia"/>
        </w:rPr>
        <w:t>,</w:t>
      </w:r>
      <w:r w:rsidR="000B4820">
        <w:rPr>
          <w:rFonts w:eastAsiaTheme="minorEastAsia"/>
          <w:lang w:val="en-US"/>
        </w:rPr>
        <w:t>k</w:t>
      </w:r>
      <w:r w:rsidR="000B4820" w:rsidRPr="000B4820">
        <w:rPr>
          <w:rFonts w:eastAsiaTheme="minorEastAsia"/>
        </w:rPr>
        <w:t>) == (</w:t>
      </w:r>
      <w:r w:rsidR="000B4820">
        <w:rPr>
          <w:rFonts w:eastAsiaTheme="minorEastAsia"/>
          <w:lang w:val="en-US"/>
        </w:rPr>
        <w:t>k</w:t>
      </w:r>
      <w:r w:rsidR="000B4820" w:rsidRPr="000B4820">
        <w:rPr>
          <w:rFonts w:eastAsiaTheme="minorEastAsia"/>
        </w:rPr>
        <w:t>,</w:t>
      </w:r>
      <w:r w:rsidR="000B4820">
        <w:rPr>
          <w:rFonts w:eastAsiaTheme="minorEastAsia"/>
          <w:lang w:val="en-US"/>
        </w:rPr>
        <w:t>i</w:t>
      </w:r>
      <w:r w:rsidR="000B4820" w:rsidRPr="000B4820">
        <w:rPr>
          <w:rFonts w:eastAsiaTheme="minorEastAsia"/>
        </w:rPr>
        <w:t xml:space="preserve">). </w:t>
      </w:r>
      <w:r w:rsidR="000B4820">
        <w:rPr>
          <w:rFonts w:eastAsiaTheme="minorEastAsia"/>
        </w:rPr>
        <w:t xml:space="preserve">Каждый индекс также пробегает значения от 1 до </w:t>
      </w:r>
      <w:r w:rsidR="0092689F">
        <w:rPr>
          <w:rFonts w:eastAsiaTheme="minorEastAsia"/>
          <w:lang w:val="en-US"/>
        </w:rPr>
        <w:t>N</w:t>
      </w:r>
      <w:r w:rsidR="0092689F">
        <w:rPr>
          <w:rFonts w:eastAsiaTheme="minorEastAsia"/>
        </w:rPr>
        <w:t xml:space="preserve">, и всего в сумме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-1)/2 </w:t>
      </w:r>
      <w:r w:rsidR="0092689F">
        <w:rPr>
          <w:rFonts w:eastAsiaTheme="minorEastAsia"/>
        </w:rPr>
        <w:t xml:space="preserve">слагаемых. Двойка нужна для того, чтобы не посчитать кажду пару два раза, т.к. в простой сумме с </w:t>
      </w:r>
      <w:r w:rsidR="0092689F">
        <w:rPr>
          <w:rFonts w:eastAsiaTheme="minorEastAsia"/>
          <w:lang w:val="en-US"/>
        </w:rPr>
        <w:t>N</w:t>
      </w:r>
      <w:r w:rsidR="0092689F" w:rsidRPr="0092689F">
        <w:rPr>
          <w:rFonts w:eastAsiaTheme="minorEastAsia"/>
        </w:rPr>
        <w:t>*(</w:t>
      </w:r>
      <w:r w:rsidR="0092689F">
        <w:rPr>
          <w:rFonts w:eastAsiaTheme="minorEastAsia"/>
          <w:lang w:val="en-US"/>
        </w:rPr>
        <w:t>N</w:t>
      </w:r>
      <w:r w:rsidR="0092689F" w:rsidRPr="0092689F">
        <w:rPr>
          <w:rFonts w:eastAsiaTheme="minorEastAsia"/>
        </w:rPr>
        <w:t xml:space="preserve">-1) </w:t>
      </w:r>
      <w:r w:rsidR="0092689F">
        <w:rPr>
          <w:rFonts w:eastAsiaTheme="minorEastAsia"/>
        </w:rPr>
        <w:t>слагаемых каждая пара посчитана дважды (например, пара (3,2) и (2,3)). Для исключения недоразумений вторую сумму в (1*) можно также записать как:</w:t>
      </w:r>
    </w:p>
    <w:p w:rsidR="0092689F" w:rsidRPr="0092689F" w:rsidRDefault="00176654">
      <w:pPr>
        <w:rPr>
          <w:rFonts w:eastAsiaTheme="minorEastAsia"/>
          <w:lang w:val="en-US"/>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i&gt;k</m:t>
              </m:r>
            </m:sub>
            <m:sup/>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ik</m:t>
                      </m:r>
                    </m:sub>
                    <m:sup>
                      <m:r>
                        <w:rPr>
                          <w:rFonts w:ascii="Cambria Math" w:eastAsiaTheme="minorEastAsia" w:hAnsi="Cambria Math"/>
                        </w:rPr>
                        <m:t>6</m:t>
                      </m:r>
                    </m:sup>
                  </m:sSubSup>
                </m:den>
              </m:f>
            </m:e>
          </m:nary>
        </m:oMath>
      </m:oMathPara>
    </w:p>
    <w:p w:rsidR="00237D02" w:rsidRPr="00237D02" w:rsidRDefault="005662E0">
      <w:pPr>
        <w:rPr>
          <w:rFonts w:eastAsiaTheme="minorEastAsia"/>
          <w:b/>
        </w:rPr>
      </w:pPr>
      <w:r w:rsidRPr="005F6913">
        <w:rPr>
          <w:rFonts w:eastAsiaTheme="minorEastAsia"/>
        </w:rPr>
        <w:tab/>
      </w:r>
      <w:r w:rsidR="00547A05">
        <w:rPr>
          <w:rFonts w:eastAsiaTheme="minorEastAsia"/>
          <w:b/>
        </w:rPr>
        <w:t>2.</w:t>
      </w:r>
      <w:r>
        <w:rPr>
          <w:rFonts w:eastAsiaTheme="minorEastAsia"/>
          <w:b/>
        </w:rPr>
        <w:t xml:space="preserve"> </w:t>
      </w:r>
      <w:r w:rsidR="00237D02">
        <w:rPr>
          <w:rFonts w:eastAsiaTheme="minorEastAsia"/>
          <w:b/>
        </w:rPr>
        <w:t>Исследовательский шаг №1. Поиск минимумов потенциальной энергии.</w:t>
      </w:r>
    </w:p>
    <w:p w:rsidR="00A745E7" w:rsidRDefault="00237D02" w:rsidP="00237D02">
      <w:pPr>
        <w:rPr>
          <w:rFonts w:eastAsiaTheme="minorEastAsia"/>
        </w:rPr>
      </w:pPr>
      <w:r w:rsidRPr="00237D02">
        <w:rPr>
          <w:rFonts w:eastAsiaTheme="minorEastAsia"/>
        </w:rPr>
        <w:t xml:space="preserve">Поиск минимума в выражении (1*) сам по себе даёт уже неплохие представления о структуре системы.  </w:t>
      </w:r>
    </w:p>
    <w:p w:rsidR="00237D02" w:rsidRDefault="00237D02" w:rsidP="00237D02">
      <w:pPr>
        <w:rPr>
          <w:rFonts w:eastAsiaTheme="minorEastAsia"/>
        </w:rPr>
      </w:pPr>
      <w:r>
        <w:rPr>
          <w:rFonts w:eastAsiaTheme="minorEastAsia"/>
        </w:rPr>
        <w:t>Мы собираемся, для начала, ввести компьютерное описание для системы; затем найти минимумы функции (1*) методом градиентного спуска.</w:t>
      </w:r>
    </w:p>
    <w:p w:rsidR="00237D02" w:rsidRDefault="00237D02" w:rsidP="00237D02">
      <w:pPr>
        <w:rPr>
          <w:rFonts w:eastAsiaTheme="minorEastAsia"/>
          <w:b/>
        </w:rPr>
      </w:pPr>
      <w:r>
        <w:rPr>
          <w:rFonts w:eastAsiaTheme="minorEastAsia"/>
          <w:b/>
        </w:rPr>
        <w:t>Компьютерное описание системы.</w:t>
      </w:r>
    </w:p>
    <w:p w:rsidR="00237D02" w:rsidRPr="00237D02" w:rsidRDefault="00237D02" w:rsidP="00237D02">
      <w:pPr>
        <w:rPr>
          <w:rFonts w:eastAsiaTheme="minorEastAsia"/>
        </w:rPr>
      </w:pPr>
      <w:r>
        <w:rPr>
          <w:rFonts w:eastAsiaTheme="minorEastAsia"/>
        </w:rPr>
        <w:t xml:space="preserve">На данном этапе будем описывать систему с помощью </w:t>
      </w:r>
      <w:r w:rsidRPr="00237D02">
        <w:rPr>
          <w:rFonts w:eastAsiaTheme="minorEastAsia"/>
        </w:rPr>
        <w:t>3</w:t>
      </w:r>
      <w:r>
        <w:rPr>
          <w:rFonts w:eastAsiaTheme="minorEastAsia"/>
          <w:lang w:val="en-US"/>
        </w:rPr>
        <w:t>N</w:t>
      </w:r>
      <w:r w:rsidRPr="00237D02">
        <w:rPr>
          <w:rFonts w:eastAsiaTheme="minorEastAsia"/>
        </w:rPr>
        <w:t xml:space="preserve"> </w:t>
      </w:r>
      <w:r>
        <w:rPr>
          <w:rFonts w:eastAsiaTheme="minorEastAsia"/>
        </w:rPr>
        <w:t xml:space="preserve">переменных конечной точности. </w:t>
      </w:r>
      <w:r w:rsidRPr="00237D02">
        <w:rPr>
          <w:rFonts w:eastAsiaTheme="minorEastAsia"/>
        </w:rPr>
        <w:t>&lt;</w:t>
      </w:r>
      <w:r>
        <w:rPr>
          <w:rFonts w:eastAsiaTheme="minorEastAsia"/>
        </w:rPr>
        <w:t>указать точность здесь</w:t>
      </w:r>
      <w:r w:rsidRPr="00237D02">
        <w:rPr>
          <w:rFonts w:eastAsiaTheme="minorEastAsia"/>
        </w:rPr>
        <w:t xml:space="preserve">&gt;: </w:t>
      </w:r>
      <w:r>
        <w:rPr>
          <w:rFonts w:eastAsiaTheme="minorEastAsia"/>
          <w:lang w:val="en-US"/>
        </w:rPr>
        <w:t>N</w:t>
      </w:r>
      <w:r w:rsidRPr="00237D02">
        <w:rPr>
          <w:rFonts w:eastAsiaTheme="minorEastAsia"/>
        </w:rPr>
        <w:t xml:space="preserve"> </w:t>
      </w:r>
      <w:r>
        <w:rPr>
          <w:rFonts w:eastAsiaTheme="minorEastAsia"/>
        </w:rPr>
        <w:t xml:space="preserve">троек координат </w:t>
      </w:r>
      <w:r>
        <w:rPr>
          <w:rFonts w:eastAsiaTheme="minorEastAsia"/>
          <w:lang w:val="en-US"/>
        </w:rPr>
        <w:t>x</w:t>
      </w:r>
      <w:r w:rsidRPr="00237D02">
        <w:rPr>
          <w:rFonts w:eastAsiaTheme="minorEastAsia"/>
        </w:rPr>
        <w:t xml:space="preserve">, </w:t>
      </w:r>
      <w:r>
        <w:rPr>
          <w:rFonts w:eastAsiaTheme="minorEastAsia"/>
          <w:lang w:val="en-US"/>
        </w:rPr>
        <w:t>y</w:t>
      </w:r>
      <w:r w:rsidRPr="00237D02">
        <w:rPr>
          <w:rFonts w:eastAsiaTheme="minorEastAsia"/>
        </w:rPr>
        <w:t xml:space="preserve">, </w:t>
      </w:r>
      <w:r>
        <w:rPr>
          <w:rFonts w:eastAsiaTheme="minorEastAsia"/>
          <w:lang w:val="en-US"/>
        </w:rPr>
        <w:t>z</w:t>
      </w:r>
      <w:r w:rsidRPr="00237D02">
        <w:rPr>
          <w:rFonts w:eastAsiaTheme="minorEastAsia"/>
        </w:rPr>
        <w:t>.</w:t>
      </w:r>
    </w:p>
    <w:p w:rsidR="00237D02" w:rsidRDefault="00237D02" w:rsidP="00237D02">
      <w:pPr>
        <w:rPr>
          <w:rFonts w:eastAsiaTheme="minorEastAsia"/>
        </w:rPr>
      </w:pPr>
      <w:r>
        <w:rPr>
          <w:rFonts w:eastAsiaTheme="minorEastAsia"/>
        </w:rPr>
        <w:t>Тогда:</w:t>
      </w:r>
    </w:p>
    <w:p w:rsidR="00A745E7" w:rsidRDefault="00176654" w:rsidP="00A745E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m:t>
                </m:r>
              </m:sub>
              <m:sup>
                <m:r>
                  <w:rPr>
                    <w:rFonts w:ascii="Cambria Math" w:eastAsiaTheme="minorEastAsia" w:hAnsi="Cambria Math"/>
                  </w:rPr>
                  <m:t>2</m:t>
                </m:r>
              </m:sup>
            </m:sSubSup>
          </m:e>
        </m:rad>
      </m:oMath>
      <w:r w:rsidR="00237D02" w:rsidRPr="00237D02">
        <w:rPr>
          <w:rFonts w:eastAsiaTheme="minorEastAsia"/>
        </w:rPr>
        <w:t xml:space="preserve">- </w:t>
      </w:r>
      <w:r w:rsidR="00237D02">
        <w:rPr>
          <w:rFonts w:eastAsiaTheme="minorEastAsia"/>
        </w:rPr>
        <w:t>длина радиус-вектора частицы;</w:t>
      </w:r>
    </w:p>
    <w:p w:rsidR="009A000D" w:rsidRDefault="00176654" w:rsidP="00A745E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r>
              <w:rPr>
                <w:rFonts w:ascii="Cambria Math" w:eastAsiaTheme="minorEastAsia" w:hAnsi="Cambria Math"/>
                <w:lang w:val="en-US"/>
              </w:rPr>
              <m:t>k</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2</m:t>
                </m:r>
              </m:sup>
            </m:sSup>
          </m:e>
        </m:rad>
      </m:oMath>
      <w:r w:rsidR="00237D02" w:rsidRPr="00237D02">
        <w:rPr>
          <w:rFonts w:eastAsiaTheme="minorEastAsia"/>
        </w:rPr>
        <w:t xml:space="preserve"> </w:t>
      </w:r>
      <w:r w:rsidR="00237D02">
        <w:rPr>
          <w:rFonts w:eastAsiaTheme="minorEastAsia"/>
        </w:rPr>
        <w:t>–</w:t>
      </w:r>
      <w:r w:rsidR="00237D02" w:rsidRPr="00237D02">
        <w:rPr>
          <w:rFonts w:eastAsiaTheme="minorEastAsia"/>
        </w:rPr>
        <w:t xml:space="preserve"> </w:t>
      </w:r>
      <w:r w:rsidR="00237D02">
        <w:rPr>
          <w:rFonts w:eastAsiaTheme="minorEastAsia"/>
        </w:rPr>
        <w:t xml:space="preserve">расстояние между </w:t>
      </w:r>
      <w:r w:rsidR="00237D02">
        <w:rPr>
          <w:rFonts w:eastAsiaTheme="minorEastAsia"/>
          <w:lang w:val="en-US"/>
        </w:rPr>
        <w:t>i</w:t>
      </w:r>
      <w:r w:rsidR="00237D02" w:rsidRPr="00237D02">
        <w:rPr>
          <w:rFonts w:eastAsiaTheme="minorEastAsia"/>
        </w:rPr>
        <w:t>-</w:t>
      </w:r>
      <w:r w:rsidR="00237D02">
        <w:rPr>
          <w:rFonts w:eastAsiaTheme="minorEastAsia"/>
        </w:rPr>
        <w:t xml:space="preserve">й и </w:t>
      </w:r>
      <w:r w:rsidR="00237D02">
        <w:rPr>
          <w:rFonts w:eastAsiaTheme="minorEastAsia"/>
          <w:lang w:val="en-US"/>
        </w:rPr>
        <w:t>k</w:t>
      </w:r>
      <w:r w:rsidR="00237D02" w:rsidRPr="00237D02">
        <w:rPr>
          <w:rFonts w:eastAsiaTheme="minorEastAsia"/>
        </w:rPr>
        <w:t>-</w:t>
      </w:r>
      <w:r w:rsidR="00237D02">
        <w:rPr>
          <w:rFonts w:eastAsiaTheme="minorEastAsia"/>
        </w:rPr>
        <w:t xml:space="preserve">й частицей. </w:t>
      </w:r>
    </w:p>
    <w:p w:rsidR="009A000D" w:rsidRDefault="009A000D">
      <w:pPr>
        <w:rPr>
          <w:rFonts w:eastAsiaTheme="minorEastAsia"/>
        </w:rPr>
      </w:pPr>
      <w:r>
        <w:rPr>
          <w:rFonts w:eastAsiaTheme="minorEastAsia"/>
        </w:rPr>
        <w:br w:type="page"/>
      </w:r>
    </w:p>
    <w:p w:rsidR="009A000D" w:rsidRDefault="009A000D" w:rsidP="009A000D">
      <w:pPr>
        <w:rPr>
          <w:rFonts w:eastAsiaTheme="minorEastAsia"/>
        </w:rPr>
      </w:pPr>
      <w:r>
        <w:rPr>
          <w:rFonts w:eastAsiaTheme="minorEastAsia"/>
          <w:b/>
        </w:rPr>
        <w:lastRenderedPageBreak/>
        <w:t xml:space="preserve">Метод градиентного спуска </w:t>
      </w:r>
      <w:r>
        <w:rPr>
          <w:rFonts w:eastAsiaTheme="minorEastAsia"/>
        </w:rPr>
        <w:t>коротко можно описать так: вначале задаётся (произвольное) начальное значение всех переменных; затем запускается итерационный процесс, на каждом шаге которого переменным присваивается новое значение:</w:t>
      </w:r>
    </w:p>
    <w:p w:rsidR="009A000D" w:rsidRPr="008167D0" w:rsidRDefault="00176654" w:rsidP="009A000D">
      <w:pPr>
        <w:rPr>
          <w:rFonts w:eastAsiaTheme="minorEastAsia"/>
          <w:i/>
          <w:lang w:val="en-US"/>
        </w:rPr>
      </w:pPr>
      <m:oMathPara>
        <m:oMath>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k+1</m:t>
              </m:r>
            </m:sup>
          </m:sSup>
          <m:r>
            <w:rPr>
              <w:rFonts w:ascii="Cambria Math" w:eastAsiaTheme="minorEastAsia" w:hAnsi="Cambria Math"/>
              <w:lang w:val="en-US"/>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-λ</m:t>
          </m:r>
          <m:r>
            <m:rPr>
              <m:sty m:val="p"/>
            </m:rPr>
            <w:rPr>
              <w:rFonts w:ascii="Cambria Math" w:eastAsiaTheme="minorEastAsia" w:hAnsi="Cambria Math"/>
              <w:lang w:val="en-US"/>
            </w:rPr>
            <m:t>∇</m:t>
          </m:r>
          <m:r>
            <w:rPr>
              <w:rFonts w:ascii="Cambria Math" w:eastAsiaTheme="minorEastAsia" w:hAnsi="Cambria Math"/>
              <w:lang w:val="en-US"/>
            </w:rPr>
            <m:t>U(</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lang w:val="en-US"/>
            </w:rPr>
            <m:t>)</m:t>
          </m:r>
        </m:oMath>
      </m:oMathPara>
    </w:p>
    <w:p w:rsidR="008167D0" w:rsidRPr="009C6891" w:rsidRDefault="008167D0" w:rsidP="009A000D">
      <w:pPr>
        <w:rPr>
          <w:rFonts w:eastAsiaTheme="minorEastAsia"/>
        </w:rPr>
      </w:pPr>
      <w:r>
        <w:rPr>
          <w:rFonts w:eastAsiaTheme="minorEastAsia"/>
        </w:rPr>
        <w:t xml:space="preserve">Здесь </w:t>
      </w:r>
      <m:oMath>
        <m:acc>
          <m:accPr>
            <m:chr m:val="⃗"/>
            <m:ctrlPr>
              <w:rPr>
                <w:rFonts w:ascii="Cambria Math" w:eastAsiaTheme="minorEastAsia" w:hAnsi="Cambria Math"/>
                <w:i/>
              </w:rPr>
            </m:ctrlPr>
          </m:accPr>
          <m:e>
            <m:r>
              <w:rPr>
                <w:rFonts w:ascii="Cambria Math" w:eastAsiaTheme="minorEastAsia" w:hAnsi="Cambria Math"/>
                <w:lang w:val="en-US"/>
              </w:rPr>
              <m:t>r</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e>
            </m:acc>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oMath>
      <w:r w:rsidRPr="008167D0">
        <w:rPr>
          <w:rFonts w:eastAsiaTheme="minorEastAsia"/>
        </w:rPr>
        <w:t xml:space="preserve">, </w:t>
      </w:r>
      <w:r>
        <w:rPr>
          <w:rFonts w:eastAsiaTheme="minorEastAsia"/>
        </w:rPr>
        <w:t>а верхние индексы нумеруют номер итерации в итерационном процессе.</w:t>
      </w:r>
      <w:r w:rsidR="009C6891">
        <w:rPr>
          <w:rFonts w:eastAsiaTheme="minorEastAsia"/>
        </w:rPr>
        <w:t xml:space="preserve"> </w:t>
      </w:r>
      <w:r w:rsidR="009C6891">
        <w:rPr>
          <w:rFonts w:eastAsiaTheme="minorEastAsia"/>
          <w:lang w:val="en-US"/>
        </w:rPr>
        <w:t>λ</w:t>
      </w:r>
      <w:r w:rsidR="009C6891" w:rsidRPr="009C6891">
        <w:rPr>
          <w:rFonts w:eastAsiaTheme="minorEastAsia"/>
        </w:rPr>
        <w:t xml:space="preserve"> </w:t>
      </w:r>
      <w:r w:rsidR="009C6891">
        <w:rPr>
          <w:rFonts w:eastAsiaTheme="minorEastAsia"/>
        </w:rPr>
        <w:t xml:space="preserve">– константа, которая характеризует «скорость спуска», и может, в общем случае, зависеть как от номера </w:t>
      </w:r>
      <w:r w:rsidR="009C6891">
        <w:rPr>
          <w:rFonts w:eastAsiaTheme="minorEastAsia"/>
          <w:lang w:val="en-US"/>
        </w:rPr>
        <w:t>k</w:t>
      </w:r>
      <w:r w:rsidR="009C6891" w:rsidRPr="009C6891">
        <w:rPr>
          <w:rFonts w:eastAsiaTheme="minorEastAsia"/>
        </w:rPr>
        <w:t xml:space="preserve"> </w:t>
      </w:r>
      <w:r w:rsidR="009C6891">
        <w:rPr>
          <w:rFonts w:eastAsiaTheme="minorEastAsia"/>
        </w:rPr>
        <w:t xml:space="preserve">итерации, так и от номера частицы\переменной, т.е. λ может быть векторной величиной размерности </w:t>
      </w:r>
      <w:r w:rsidR="009C6891" w:rsidRPr="009C6891">
        <w:rPr>
          <w:rFonts w:eastAsiaTheme="minorEastAsia"/>
        </w:rPr>
        <w:t>3</w:t>
      </w:r>
      <w:r w:rsidR="009C6891">
        <w:rPr>
          <w:rFonts w:eastAsiaTheme="minorEastAsia"/>
          <w:lang w:val="en-US"/>
        </w:rPr>
        <w:t>N</w:t>
      </w:r>
      <w:r w:rsidR="009C6891" w:rsidRPr="009C6891">
        <w:rPr>
          <w:rFonts w:eastAsiaTheme="minorEastAsia"/>
        </w:rPr>
        <w:t xml:space="preserve">. </w:t>
      </w:r>
    </w:p>
    <w:p w:rsidR="008167D0" w:rsidRPr="009C6891" w:rsidRDefault="009C6891" w:rsidP="009A000D">
      <w:pPr>
        <w:rPr>
          <w:rFonts w:eastAsiaTheme="minorEastAsia"/>
        </w:rPr>
      </w:pPr>
      <w:r>
        <w:rPr>
          <w:rFonts w:eastAsiaTheme="minorEastAsia"/>
        </w:rPr>
        <w:t xml:space="preserve">Очевидно, что при таком процессе </w:t>
      </w:r>
      <m:oMath>
        <m:r>
          <w:rPr>
            <w:rFonts w:ascii="Cambria Math" w:eastAsiaTheme="minorEastAsia" w:hAnsi="Cambria Math"/>
          </w:rPr>
          <m:t>-</m:t>
        </m:r>
        <m:r>
          <w:rPr>
            <w:rFonts w:ascii="Cambria Math" w:eastAsiaTheme="minorEastAsia" w:hAnsi="Cambria Math"/>
            <w:lang w:val="en-US"/>
          </w:rPr>
          <m:t>λ</m:t>
        </m:r>
        <m:r>
          <m:rPr>
            <m:sty m:val="p"/>
          </m:rPr>
          <w:rPr>
            <w:rFonts w:ascii="Cambria Math" w:eastAsiaTheme="minorEastAsia" w:hAnsi="Cambria Math"/>
          </w:rPr>
          <m:t>∇</m:t>
        </m:r>
        <m:r>
          <w:rPr>
            <w:rFonts w:ascii="Cambria Math" w:eastAsiaTheme="minorEastAsia" w:hAnsi="Cambria Math"/>
            <w:lang w:val="en-US"/>
          </w:rPr>
          <m:t>U</m:t>
        </m:r>
        <m:r>
          <w:rPr>
            <w:rFonts w:ascii="Cambria Math" w:eastAsiaTheme="minorEastAsia" w:hAnsi="Cambria Math"/>
          </w:rPr>
          <m:t>(</m:t>
        </m:r>
        <m:sSup>
          <m:sSupPr>
            <m:ctrlPr>
              <w:rPr>
                <w:rFonts w:ascii="Cambria Math" w:eastAsiaTheme="minorEastAsia" w:hAnsi="Cambria Math"/>
                <w:i/>
                <w:lang w:val="en-US"/>
              </w:rPr>
            </m:ctrlPr>
          </m:sSupPr>
          <m:e>
            <m:acc>
              <m:accPr>
                <m:chr m:val="⃗"/>
                <m:ctrlPr>
                  <w:rPr>
                    <w:rFonts w:ascii="Cambria Math" w:eastAsiaTheme="minorEastAsia" w:hAnsi="Cambria Math"/>
                    <w:i/>
                    <w:lang w:val="en-US"/>
                  </w:rPr>
                </m:ctrlPr>
              </m:accPr>
              <m:e>
                <m:r>
                  <w:rPr>
                    <w:rFonts w:ascii="Cambria Math" w:eastAsiaTheme="minorEastAsia" w:hAnsi="Cambria Math"/>
                    <w:lang w:val="en-US"/>
                  </w:rPr>
                  <m:t>r</m:t>
                </m:r>
              </m:e>
            </m:acc>
          </m:e>
          <m:sup>
            <m:r>
              <w:rPr>
                <w:rFonts w:ascii="Cambria Math" w:eastAsiaTheme="minorEastAsia" w:hAnsi="Cambria Math"/>
                <w:lang w:val="en-US"/>
              </w:rPr>
              <m:t>k</m:t>
            </m:r>
          </m:sup>
        </m:sSup>
        <m:r>
          <w:rPr>
            <w:rFonts w:ascii="Cambria Math" w:eastAsiaTheme="minorEastAsia" w:hAnsi="Cambria Math"/>
          </w:rPr>
          <m:t>)</m:t>
        </m:r>
      </m:oMath>
      <w:r>
        <w:rPr>
          <w:rFonts w:eastAsiaTheme="minorEastAsia"/>
        </w:rPr>
        <w:t xml:space="preserve"> указывает в сторону минимума функции </w:t>
      </w:r>
      <w:r>
        <w:rPr>
          <w:rFonts w:eastAsiaTheme="minorEastAsia"/>
          <w:lang w:val="en-US"/>
        </w:rPr>
        <w:t>U</w:t>
      </w:r>
      <w:r w:rsidRPr="009C6891">
        <w:rPr>
          <w:rFonts w:eastAsiaTheme="minorEastAsia"/>
        </w:rPr>
        <w:t>:</w:t>
      </w:r>
    </w:p>
    <w:p w:rsidR="009C6891" w:rsidRDefault="009C6891" w:rsidP="009A000D">
      <w:pPr>
        <w:rPr>
          <w:rFonts w:eastAsiaTheme="minorEastAsia"/>
          <w:i/>
          <w:lang w:val="en-US"/>
        </w:rPr>
      </w:pPr>
      <w:r>
        <w:rPr>
          <w:noProof/>
          <w:lang w:val="en-US"/>
        </w:rPr>
        <w:drawing>
          <wp:inline distT="0" distB="0" distL="0" distR="0">
            <wp:extent cx="3597575" cy="2249632"/>
            <wp:effectExtent l="0" t="0" r="3175" b="0"/>
            <wp:docPr id="1" name="Picture 1" descr="http://cs619229.vk.me/v619229143/10bb5/tQaxXyJFv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19229.vk.me/v619229143/10bb5/tQaxXyJFv3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799" cy="2250398"/>
                    </a:xfrm>
                    <a:prstGeom prst="rect">
                      <a:avLst/>
                    </a:prstGeom>
                    <a:noFill/>
                    <a:ln>
                      <a:noFill/>
                    </a:ln>
                  </pic:spPr>
                </pic:pic>
              </a:graphicData>
            </a:graphic>
          </wp:inline>
        </w:drawing>
      </w:r>
    </w:p>
    <w:p w:rsidR="004C5CF3" w:rsidRPr="004C5CF3" w:rsidRDefault="00C95BA3" w:rsidP="009A000D">
      <w:pPr>
        <w:rPr>
          <w:rFonts w:eastAsiaTheme="minorEastAsia"/>
        </w:rPr>
      </w:pPr>
      <w:r>
        <w:rPr>
          <w:rFonts w:eastAsiaTheme="minorEastAsia"/>
        </w:rPr>
        <w:t>При слишком больших λ возможны, однако, и такие ситуации:</w:t>
      </w:r>
    </w:p>
    <w:p w:rsidR="005850D3" w:rsidRDefault="00C95BA3" w:rsidP="00E63787">
      <w:pPr>
        <w:rPr>
          <w:rFonts w:eastAsiaTheme="minorEastAsia"/>
        </w:rPr>
      </w:pPr>
      <w:r>
        <w:rPr>
          <w:noProof/>
          <w:lang w:val="en-US"/>
        </w:rPr>
        <w:drawing>
          <wp:inline distT="0" distB="0" distL="0" distR="0">
            <wp:extent cx="3335481" cy="3335481"/>
            <wp:effectExtent l="0" t="0" r="0" b="0"/>
            <wp:docPr id="3" name="Picture 3" descr="http://cs619229.vk.me/v619229143/10bc5/NbDhej0Sx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619229.vk.me/v619229143/10bc5/NbDhej0Sx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330" cy="3335330"/>
                    </a:xfrm>
                    <a:prstGeom prst="rect">
                      <a:avLst/>
                    </a:prstGeom>
                    <a:noFill/>
                    <a:ln>
                      <a:noFill/>
                    </a:ln>
                  </pic:spPr>
                </pic:pic>
              </a:graphicData>
            </a:graphic>
          </wp:inline>
        </w:drawing>
      </w:r>
    </w:p>
    <w:p w:rsidR="00C95BA3" w:rsidRDefault="00C95BA3" w:rsidP="00E63787">
      <w:pPr>
        <w:rPr>
          <w:rFonts w:eastAsiaTheme="minorEastAsia"/>
        </w:rPr>
      </w:pPr>
      <w:r>
        <w:rPr>
          <w:rFonts w:eastAsiaTheme="minorEastAsia"/>
        </w:rPr>
        <w:t>Т.е. направление движения итерационного процесса правильное, но с</w:t>
      </w:r>
      <w:r w:rsidR="00D154D8">
        <w:rPr>
          <w:rFonts w:eastAsiaTheme="minorEastAsia"/>
        </w:rPr>
        <w:t>лиш</w:t>
      </w:r>
      <w:r>
        <w:rPr>
          <w:rFonts w:eastAsiaTheme="minorEastAsia"/>
        </w:rPr>
        <w:t xml:space="preserve">ком большая амплитуда, в результате градиентный спуск «перескакивает» через положение минимума, и приводит только к увеличению потенциальной энергии. Поскольку нельзя заранее знать характер </w:t>
      </w:r>
      <w:r>
        <w:rPr>
          <w:rFonts w:eastAsiaTheme="minorEastAsia"/>
        </w:rPr>
        <w:lastRenderedPageBreak/>
        <w:t xml:space="preserve">самой функции </w:t>
      </w:r>
      <w:r>
        <w:rPr>
          <w:rFonts w:eastAsiaTheme="minorEastAsia"/>
          <w:lang w:val="en-US"/>
        </w:rPr>
        <w:t>U</w:t>
      </w:r>
      <w:r w:rsidRPr="00C95BA3">
        <w:rPr>
          <w:rFonts w:eastAsiaTheme="minorEastAsia"/>
        </w:rPr>
        <w:t xml:space="preserve">, </w:t>
      </w:r>
      <w:r>
        <w:rPr>
          <w:rFonts w:eastAsiaTheme="minorEastAsia"/>
        </w:rPr>
        <w:t>понятие «малости» параметра λ тоже неопределено, поэтому заранее знать, какой параметр выбрать, нельзя.</w:t>
      </w:r>
    </w:p>
    <w:p w:rsidR="00C95BA3" w:rsidRDefault="00C95BA3" w:rsidP="00E63787">
      <w:pPr>
        <w:rPr>
          <w:rFonts w:eastAsiaTheme="minorEastAsia"/>
        </w:rPr>
      </w:pPr>
      <w:r>
        <w:rPr>
          <w:rFonts w:eastAsiaTheme="minorEastAsia"/>
        </w:rPr>
        <w:t xml:space="preserve">Это является </w:t>
      </w:r>
      <w:r>
        <w:rPr>
          <w:rFonts w:eastAsiaTheme="minorEastAsia"/>
          <w:b/>
        </w:rPr>
        <w:t xml:space="preserve">первой сложностью </w:t>
      </w:r>
      <w:r>
        <w:rPr>
          <w:rFonts w:eastAsiaTheme="minorEastAsia"/>
        </w:rPr>
        <w:t>расчёта минимума потенциальной энергии. Существуют разные способы преодоления этой сложности: выбор λ в качестве вектора, динамическое изменение параметра λ с каждой операцией, метод «наискорейшего спуска», при котором параметр λ подбирается таким, чтобы изменение потенциальной энергии за итерацию было наибольшим (и отрицательным!).</w:t>
      </w:r>
    </w:p>
    <w:p w:rsidR="00C95BA3" w:rsidRDefault="00C95BA3" w:rsidP="00E63787">
      <w:pPr>
        <w:rPr>
          <w:rFonts w:eastAsiaTheme="minorEastAsia"/>
        </w:rPr>
      </w:pPr>
      <w:r>
        <w:rPr>
          <w:rFonts w:eastAsiaTheme="minorEastAsia"/>
        </w:rPr>
        <w:t xml:space="preserve">В нашей работе используется  следующий способ: до вычисления </w:t>
      </w:r>
      <w:r>
        <w:rPr>
          <w:rFonts w:eastAsiaTheme="minorEastAsia"/>
          <w:lang w:val="en-US"/>
        </w:rPr>
        <w:t>k</w:t>
      </w:r>
      <w:r>
        <w:rPr>
          <w:rFonts w:eastAsiaTheme="minorEastAsia"/>
        </w:rPr>
        <w:t>+1</w:t>
      </w:r>
      <w:r w:rsidRPr="00C95BA3">
        <w:rPr>
          <w:rFonts w:eastAsiaTheme="minorEastAsia"/>
        </w:rPr>
        <w:t>’</w:t>
      </w:r>
      <w:r>
        <w:rPr>
          <w:rFonts w:eastAsiaTheme="minorEastAsia"/>
        </w:rPr>
        <w:t xml:space="preserve">го шага итерации мы уменьшаем параметр λ (деля его на всё большее число), пока </w:t>
      </w:r>
      <w:r w:rsidR="004D0F1D">
        <w:rPr>
          <w:rFonts w:eastAsiaTheme="minorEastAsia"/>
        </w:rPr>
        <w:t xml:space="preserve">полученная после итерации потенциальная энергия не станет меньше исходной. Таким образом, наш метод градиентного спуска </w:t>
      </w:r>
      <w:r w:rsidR="004D0F1D">
        <w:rPr>
          <w:rFonts w:eastAsiaTheme="minorEastAsia"/>
          <w:b/>
        </w:rPr>
        <w:t xml:space="preserve">всегда </w:t>
      </w:r>
      <w:r w:rsidR="004D0F1D">
        <w:rPr>
          <w:rFonts w:eastAsiaTheme="minorEastAsia"/>
        </w:rPr>
        <w:t>приводит к уменьшению потенциальной энергии (или, точнее, к её неувеличению).</w:t>
      </w:r>
    </w:p>
    <w:p w:rsidR="004D0F1D" w:rsidRDefault="004D0F1D" w:rsidP="00E63787">
      <w:pPr>
        <w:rPr>
          <w:rFonts w:eastAsiaTheme="minorEastAsia"/>
        </w:rPr>
      </w:pPr>
      <w:r>
        <w:rPr>
          <w:rFonts w:eastAsiaTheme="minorEastAsia"/>
        </w:rPr>
        <w:t>Остаются следующие проблемы:</w:t>
      </w:r>
    </w:p>
    <w:p w:rsidR="004D0F1D" w:rsidRDefault="004D0F1D" w:rsidP="004D0F1D">
      <w:pPr>
        <w:pStyle w:val="ListParagraph"/>
        <w:numPr>
          <w:ilvl w:val="0"/>
          <w:numId w:val="3"/>
        </w:numPr>
        <w:rPr>
          <w:rFonts w:eastAsiaTheme="minorEastAsia"/>
        </w:rPr>
      </w:pPr>
      <w:r>
        <w:rPr>
          <w:rFonts w:eastAsiaTheme="minorEastAsia"/>
        </w:rPr>
        <w:t xml:space="preserve">Для некоторых значений количества частиц </w:t>
      </w:r>
      <w:r>
        <w:rPr>
          <w:rFonts w:eastAsiaTheme="minorEastAsia"/>
          <w:lang w:val="en-US"/>
        </w:rPr>
        <w:t>N</w:t>
      </w:r>
      <w:r w:rsidRPr="004D0F1D">
        <w:rPr>
          <w:rFonts w:eastAsiaTheme="minorEastAsia"/>
        </w:rPr>
        <w:t xml:space="preserve"> </w:t>
      </w:r>
      <w:r>
        <w:rPr>
          <w:rFonts w:eastAsiaTheme="minorEastAsia"/>
        </w:rPr>
        <w:t xml:space="preserve">исходные данные для градиентного спуска приводят к колебанию системы между  двумя симметричными состояниями с одинаковыми значениями потенциальной энергии </w:t>
      </w:r>
      <w:ins w:id="0" w:author="Maka" w:date="2014-08-17T22:30:00Z">
        <w:r>
          <w:rPr>
            <w:rFonts w:eastAsiaTheme="minorEastAsia"/>
          </w:rPr>
          <w:t>(Возможно, программный баг)</w:t>
        </w:r>
      </w:ins>
    </w:p>
    <w:p w:rsidR="004D0F1D" w:rsidRDefault="004D0F1D" w:rsidP="004D0F1D">
      <w:pPr>
        <w:pStyle w:val="ListParagraph"/>
        <w:numPr>
          <w:ilvl w:val="0"/>
          <w:numId w:val="3"/>
        </w:numPr>
        <w:rPr>
          <w:rFonts w:eastAsiaTheme="minorEastAsia"/>
        </w:rPr>
      </w:pPr>
      <w:r>
        <w:rPr>
          <w:rFonts w:eastAsiaTheme="minorEastAsia"/>
        </w:rPr>
        <w:t xml:space="preserve">Таким способом можно найти только </w:t>
      </w:r>
      <w:r>
        <w:rPr>
          <w:rFonts w:eastAsiaTheme="minorEastAsia"/>
          <w:b/>
        </w:rPr>
        <w:t xml:space="preserve">локальный минимум </w:t>
      </w:r>
      <w:r>
        <w:rPr>
          <w:rFonts w:eastAsiaTheme="minorEastAsia"/>
        </w:rPr>
        <w:t xml:space="preserve">потенциальной энергии. </w:t>
      </w:r>
    </w:p>
    <w:p w:rsidR="004D0F1D" w:rsidRDefault="004D0F1D" w:rsidP="004D0F1D">
      <w:pPr>
        <w:rPr>
          <w:ins w:id="1" w:author="Maka" w:date="2014-08-17T22:32:00Z"/>
          <w:rFonts w:eastAsiaTheme="minorEastAsia"/>
        </w:rPr>
      </w:pPr>
      <w:r>
        <w:rPr>
          <w:rFonts w:eastAsiaTheme="minorEastAsia"/>
        </w:rPr>
        <w:t xml:space="preserve">Проблема 2 является фундаментальной проблемой для любого вычислительного алгоритма. Мне не известно алгоритмов, которые могли бы с уверенностью опеределить, является ли данный минимум абсолютным или всего лишь одним из локальных минимумов. </w:t>
      </w:r>
      <w:ins w:id="2" w:author="Maka" w:date="2014-08-17T22:31:00Z">
        <w:r>
          <w:rPr>
            <w:rFonts w:eastAsiaTheme="minorEastAsia"/>
          </w:rPr>
          <w:t xml:space="preserve">В дальнейшем планируется дополнительно проверить полученные результаты на </w:t>
        </w:r>
      </w:ins>
      <w:ins w:id="3" w:author="Maka" w:date="2014-08-17T22:32:00Z">
        <w:r>
          <w:rPr>
            <w:rFonts w:eastAsiaTheme="minorEastAsia"/>
          </w:rPr>
          <w:t>«абсолютность». Алгоритм этому я пока ещё не придумал.</w:t>
        </w:r>
      </w:ins>
    </w:p>
    <w:p w:rsidR="004D0F1D" w:rsidRPr="009A394D" w:rsidRDefault="004D0F1D" w:rsidP="004D0F1D">
      <w:pPr>
        <w:rPr>
          <w:ins w:id="4" w:author="Maka" w:date="2014-08-17T22:36:00Z"/>
          <w:rFonts w:eastAsiaTheme="minorEastAsia"/>
        </w:rPr>
      </w:pPr>
      <w:r>
        <w:rPr>
          <w:rFonts w:eastAsiaTheme="minorEastAsia"/>
        </w:rPr>
        <w:t xml:space="preserve">Известны случаи, когда для похожих систем (нанокластеры в двухмерном пространстве с отталкиванием </w:t>
      </w:r>
      <w:r w:rsidR="00D154D8">
        <w:rPr>
          <w:rFonts w:eastAsiaTheme="minorEastAsia"/>
        </w:rPr>
        <w:t xml:space="preserve">1-го и 3-го порядка) для некоторых значений </w:t>
      </w:r>
      <w:r w:rsidR="00D154D8">
        <w:rPr>
          <w:rFonts w:eastAsiaTheme="minorEastAsia"/>
          <w:lang w:val="en-US"/>
        </w:rPr>
        <w:t>N</w:t>
      </w:r>
      <w:r w:rsidR="00D154D8" w:rsidRPr="00D154D8">
        <w:rPr>
          <w:rFonts w:eastAsiaTheme="minorEastAsia"/>
        </w:rPr>
        <w:t xml:space="preserve"> </w:t>
      </w:r>
      <w:r w:rsidR="00D154D8">
        <w:rPr>
          <w:rFonts w:eastAsiaTheme="minorEastAsia"/>
        </w:rPr>
        <w:t xml:space="preserve">«симметричные» картины для потенциальных минимумов соответствовали не самому маленькому локальному минимуму. Самый маленький же (из известных) обладал несколько меньшей симметрией. Таким образом, опираясь лишь на «красивость» получаемых результатов, нельзя судить об абсолютности данного минимума. </w:t>
      </w:r>
      <w:ins w:id="5" w:author="Maka" w:date="2014-08-17T22:36:00Z">
        <w:r w:rsidR="00D154D8" w:rsidRPr="00D154D8">
          <w:rPr>
            <w:rFonts w:eastAsiaTheme="minorEastAsia"/>
          </w:rPr>
          <w:t>&lt;</w:t>
        </w:r>
        <w:r w:rsidR="00D154D8">
          <w:rPr>
            <w:rFonts w:eastAsiaTheme="minorEastAsia"/>
          </w:rPr>
          <w:t>Здесь нужно вставить ссылку на соотв. работу Лозовика</w:t>
        </w:r>
        <w:r w:rsidR="00D154D8" w:rsidRPr="009A394D">
          <w:rPr>
            <w:rFonts w:eastAsiaTheme="minorEastAsia"/>
          </w:rPr>
          <w:t>&gt;</w:t>
        </w:r>
      </w:ins>
    </w:p>
    <w:p w:rsidR="00D154D8" w:rsidRDefault="009A394D" w:rsidP="00EA12B2">
      <w:pPr>
        <w:pStyle w:val="Subtitle"/>
        <w:rPr>
          <w:rFonts w:eastAsiaTheme="minorEastAsia"/>
        </w:rPr>
      </w:pPr>
      <w:r>
        <w:rPr>
          <w:rFonts w:eastAsiaTheme="minorEastAsia"/>
        </w:rPr>
        <w:t>Программная часть</w:t>
      </w:r>
    </w:p>
    <w:p w:rsidR="009A394D" w:rsidRPr="009A394D" w:rsidRDefault="009A394D" w:rsidP="009A394D">
      <w:r>
        <w:t xml:space="preserve">Все вычисления я производил на платформе </w:t>
      </w:r>
      <w:r>
        <w:rPr>
          <w:lang w:val="en-US"/>
        </w:rPr>
        <w:t>R</w:t>
      </w:r>
      <w:r w:rsidRPr="009A394D">
        <w:t>.</w:t>
      </w:r>
    </w:p>
    <w:p w:rsidR="009A394D" w:rsidRDefault="009A394D" w:rsidP="009A394D">
      <w:pPr>
        <w:rPr>
          <w:lang w:val="en-US"/>
        </w:rPr>
      </w:pPr>
      <w:r>
        <w:t>Ниже будут приведены описания основных функций (вместе с, собственно, кодом) и процесса получения результатов.</w:t>
      </w:r>
    </w:p>
    <w:p w:rsidR="00FC36BE" w:rsidRPr="00FC36BE" w:rsidRDefault="00FC36BE" w:rsidP="00FC36BE">
      <w:pPr>
        <w:pStyle w:val="ListParagraph"/>
        <w:numPr>
          <w:ilvl w:val="0"/>
          <w:numId w:val="4"/>
        </w:numPr>
        <w:rPr>
          <w:b/>
          <w:lang w:val="en-US"/>
        </w:rPr>
      </w:pPr>
      <w:r>
        <w:rPr>
          <w:b/>
        </w:rPr>
        <w:t xml:space="preserve">Структура данных. </w:t>
      </w:r>
    </w:p>
    <w:p w:rsidR="00FC36BE" w:rsidRDefault="00FC36BE" w:rsidP="00FC36BE">
      <w:r>
        <w:t>В текущем разделе я использовал следующие структуры для хранения данных:</w:t>
      </w:r>
    </w:p>
    <w:p w:rsidR="00FC36BE" w:rsidRPr="00FC36BE" w:rsidRDefault="00FC36BE" w:rsidP="00FC36BE">
      <w:r>
        <w:t xml:space="preserve">Вся информация о системе хранится в матрице </w:t>
      </w:r>
      <w:r>
        <w:rPr>
          <w:lang w:val="en-US"/>
        </w:rPr>
        <w:t>r</w:t>
      </w:r>
      <w:r w:rsidRPr="00FC36BE">
        <w:t xml:space="preserve"> </w:t>
      </w:r>
      <w:r>
        <w:t>размерами 3*</w:t>
      </w:r>
      <w:r>
        <w:rPr>
          <w:lang w:val="en-US"/>
        </w:rPr>
        <w:t>N</w:t>
      </w:r>
      <w:r>
        <w:t xml:space="preserve">. Количество частиц системы хранится в ней же, и его можно легко достать с помощью команды </w:t>
      </w:r>
      <w:r>
        <w:rPr>
          <w:lang w:val="en-US"/>
        </w:rPr>
        <w:t>R</w:t>
      </w:r>
      <w:r w:rsidRPr="00FC36BE">
        <w:t>:</w:t>
      </w:r>
    </w:p>
    <w:p w:rsidR="00FC36BE" w:rsidRDefault="00FC36BE" w:rsidP="00FC36BE">
      <w:pPr>
        <w:rPr>
          <w:rStyle w:val="SubtleEmphasis"/>
          <w:lang w:val="en-US"/>
        </w:rPr>
      </w:pPr>
      <w:r>
        <w:rPr>
          <w:rStyle w:val="SubtleEmphasis"/>
          <w:lang w:val="en-US"/>
        </w:rPr>
        <w:t>N&lt;-</w:t>
      </w:r>
      <w:proofErr w:type="spellStart"/>
      <w:r>
        <w:rPr>
          <w:rStyle w:val="SubtleEmphasis"/>
          <w:lang w:val="en-US"/>
        </w:rPr>
        <w:t>ncol</w:t>
      </w:r>
      <w:proofErr w:type="spellEnd"/>
      <w:r>
        <w:rPr>
          <w:rStyle w:val="SubtleEmphasis"/>
          <w:lang w:val="en-US"/>
        </w:rPr>
        <w:t>(r)</w:t>
      </w:r>
    </w:p>
    <w:p w:rsidR="00FC36BE" w:rsidRDefault="00FC36BE" w:rsidP="00FC36BE">
      <w:r>
        <w:t xml:space="preserve">Три строки матрицы соответствуют координатам </w:t>
      </w:r>
      <w:r>
        <w:rPr>
          <w:lang w:val="en-US"/>
        </w:rPr>
        <w:t>x</w:t>
      </w:r>
      <w:r w:rsidRPr="00FC36BE">
        <w:t>,</w:t>
      </w:r>
      <w:r>
        <w:rPr>
          <w:lang w:val="en-US"/>
        </w:rPr>
        <w:t>y</w:t>
      </w:r>
      <w:r w:rsidRPr="00FC36BE">
        <w:t>,</w:t>
      </w:r>
      <w:r>
        <w:rPr>
          <w:lang w:val="en-US"/>
        </w:rPr>
        <w:t>z</w:t>
      </w:r>
      <w:r w:rsidRPr="00FC36BE">
        <w:t xml:space="preserve">, </w:t>
      </w:r>
      <w:r>
        <w:t>а столбцы – разным частицам.</w:t>
      </w:r>
    </w:p>
    <w:p w:rsidR="00FC36BE" w:rsidRPr="00FC36BE" w:rsidRDefault="00FC36BE" w:rsidP="00FC36BE">
      <w:pPr>
        <w:rPr>
          <w:rStyle w:val="SubtleEmphasis"/>
        </w:rPr>
      </w:pPr>
      <w:r>
        <w:lastRenderedPageBreak/>
        <w:t xml:space="preserve">Вычисленные потенциальные минимумы (а точнее, всё те же матрицы </w:t>
      </w:r>
      <w:r>
        <w:rPr>
          <w:lang w:val="en-US"/>
        </w:rPr>
        <w:t>r</w:t>
      </w:r>
      <w:r w:rsidRPr="00FC36BE">
        <w:t xml:space="preserve">, </w:t>
      </w:r>
      <w:r>
        <w:t xml:space="preserve">из которых можно посчитать потенциальную энергию в данной точке) хранятся в той же форме, что и </w:t>
      </w:r>
      <w:r>
        <w:rPr>
          <w:lang w:val="en-US"/>
        </w:rPr>
        <w:t>r</w:t>
      </w:r>
      <w:r w:rsidRPr="00FC36BE">
        <w:t xml:space="preserve">, </w:t>
      </w:r>
      <w:r>
        <w:t xml:space="preserve">на диске, в папке </w:t>
      </w:r>
      <w:r>
        <w:rPr>
          <w:lang w:val="en-US"/>
        </w:rPr>
        <w:t>R</w:t>
      </w:r>
      <w:r w:rsidRPr="00FC36BE">
        <w:t xml:space="preserve"> </w:t>
      </w:r>
      <w:r>
        <w:rPr>
          <w:lang w:val="en-US"/>
        </w:rPr>
        <w:t>working</w:t>
      </w:r>
      <w:r w:rsidRPr="00FC36BE">
        <w:t xml:space="preserve"> </w:t>
      </w:r>
      <w:r>
        <w:rPr>
          <w:lang w:val="en-US"/>
        </w:rPr>
        <w:t>directory</w:t>
      </w:r>
      <w:r w:rsidRPr="00FC36BE">
        <w:t>/</w:t>
      </w:r>
      <w:r>
        <w:rPr>
          <w:lang w:val="en-US"/>
        </w:rPr>
        <w:t>data</w:t>
      </w:r>
      <w:r w:rsidRPr="00FC36BE">
        <w:t>_</w:t>
      </w:r>
      <w:proofErr w:type="spellStart"/>
      <w:r>
        <w:rPr>
          <w:lang w:val="en-US"/>
        </w:rPr>
        <w:t>init</w:t>
      </w:r>
      <w:proofErr w:type="spellEnd"/>
      <w:r w:rsidRPr="00FC36BE">
        <w:t xml:space="preserve">, </w:t>
      </w:r>
      <w:r>
        <w:t xml:space="preserve">в файлах вида </w:t>
      </w:r>
      <w:r>
        <w:rPr>
          <w:lang w:val="en-US"/>
        </w:rPr>
        <w:t>N</w:t>
      </w:r>
      <w:r w:rsidRPr="00FC36BE">
        <w:t>.</w:t>
      </w:r>
      <w:proofErr w:type="spellStart"/>
      <w:r>
        <w:rPr>
          <w:lang w:val="en-US"/>
        </w:rPr>
        <w:t>csv</w:t>
      </w:r>
      <w:proofErr w:type="spellEnd"/>
    </w:p>
    <w:p w:rsidR="007C392D" w:rsidRPr="007C392D" w:rsidRDefault="007C392D" w:rsidP="007C392D">
      <w:pPr>
        <w:pStyle w:val="ListParagraph"/>
        <w:numPr>
          <w:ilvl w:val="0"/>
          <w:numId w:val="4"/>
        </w:numPr>
        <w:rPr>
          <w:b/>
        </w:rPr>
      </w:pPr>
      <w:r w:rsidRPr="007C392D">
        <w:rPr>
          <w:b/>
        </w:rPr>
        <w:t xml:space="preserve">Функция </w:t>
      </w:r>
      <w:proofErr w:type="spellStart"/>
      <w:r w:rsidRPr="007C392D">
        <w:rPr>
          <w:b/>
          <w:lang w:val="en-US"/>
        </w:rPr>
        <w:t>init</w:t>
      </w:r>
      <w:proofErr w:type="spellEnd"/>
      <w:r w:rsidRPr="007C392D">
        <w:rPr>
          <w:b/>
          <w:lang w:val="en-US"/>
        </w:rPr>
        <w:t>()</w:t>
      </w:r>
    </w:p>
    <w:p w:rsidR="007C392D" w:rsidRPr="00FC36BE" w:rsidRDefault="007C392D" w:rsidP="007C392D">
      <w:pPr>
        <w:pStyle w:val="ListParagraph"/>
        <w:rPr>
          <w:rStyle w:val="SubtleEmphasis"/>
          <w:lang w:val="en-US"/>
        </w:rPr>
      </w:pPr>
      <w:proofErr w:type="spellStart"/>
      <w:proofErr w:type="gramStart"/>
      <w:r w:rsidRPr="00FC36BE">
        <w:rPr>
          <w:rStyle w:val="SubtleEmphasis"/>
          <w:lang w:val="en-US"/>
        </w:rPr>
        <w:t>init</w:t>
      </w:r>
      <w:proofErr w:type="spellEnd"/>
      <w:proofErr w:type="gramEnd"/>
      <w:r w:rsidRPr="00FC36BE">
        <w:rPr>
          <w:rStyle w:val="SubtleEmphasis"/>
          <w:lang w:val="en-US"/>
        </w:rPr>
        <w:t>&lt;-function(N){</w:t>
      </w:r>
      <w:r w:rsidR="00FC36BE" w:rsidRPr="00FC36BE">
        <w:rPr>
          <w:rStyle w:val="SubtleEmphasis"/>
          <w:lang w:val="en-US"/>
        </w:rPr>
        <w:tab/>
      </w:r>
      <w:r w:rsidRPr="00FC36BE">
        <w:rPr>
          <w:rStyle w:val="SubtleEmphasis"/>
          <w:lang w:val="en-US"/>
        </w:rPr>
        <w:t xml:space="preserve">##initializes matrix 3 times N with correct </w:t>
      </w:r>
      <w:proofErr w:type="spellStart"/>
      <w:r w:rsidRPr="00FC36BE">
        <w:rPr>
          <w:rStyle w:val="SubtleEmphasis"/>
          <w:lang w:val="en-US"/>
        </w:rPr>
        <w:t>rownames</w:t>
      </w:r>
      <w:proofErr w:type="spellEnd"/>
      <w:r w:rsidRPr="00FC36BE">
        <w:rPr>
          <w:rStyle w:val="SubtleEmphasis"/>
          <w:lang w:val="en-US"/>
        </w:rPr>
        <w:t xml:space="preserve"> and random values</w:t>
      </w:r>
    </w:p>
    <w:p w:rsidR="007C392D" w:rsidRPr="00FC36BE" w:rsidRDefault="007C392D" w:rsidP="007C392D">
      <w:pPr>
        <w:pStyle w:val="ListParagraph"/>
        <w:rPr>
          <w:rStyle w:val="SubtleEmphasis"/>
        </w:rPr>
      </w:pPr>
      <w:r w:rsidRPr="00FC36BE">
        <w:rPr>
          <w:rStyle w:val="SubtleEmphasis"/>
          <w:lang w:val="en-US"/>
        </w:rPr>
        <w:t xml:space="preserve">        </w:t>
      </w:r>
      <w:r w:rsidRPr="00FC36BE">
        <w:rPr>
          <w:rStyle w:val="SubtleEmphasis"/>
        </w:rPr>
        <w:t>r&lt;-rbind(rnorm(N),rnorm(N),rnorm(N))</w:t>
      </w:r>
    </w:p>
    <w:p w:rsidR="007C392D" w:rsidRPr="00FC36BE" w:rsidRDefault="007C392D" w:rsidP="007C392D">
      <w:pPr>
        <w:pStyle w:val="ListParagraph"/>
        <w:rPr>
          <w:rStyle w:val="SubtleEmphasis"/>
        </w:rPr>
      </w:pPr>
      <w:r w:rsidRPr="00FC36BE">
        <w:rPr>
          <w:rStyle w:val="SubtleEmphasis"/>
        </w:rPr>
        <w:t xml:space="preserve">        rownames(r)&lt;-(c("x","y","z"))</w:t>
      </w:r>
    </w:p>
    <w:p w:rsidR="007C392D" w:rsidRPr="00FC36BE" w:rsidRDefault="007C392D" w:rsidP="007C392D">
      <w:pPr>
        <w:pStyle w:val="ListParagraph"/>
        <w:rPr>
          <w:rStyle w:val="SubtleEmphasis"/>
        </w:rPr>
      </w:pPr>
      <w:r w:rsidRPr="00FC36BE">
        <w:rPr>
          <w:rStyle w:val="SubtleEmphasis"/>
        </w:rPr>
        <w:t xml:space="preserve">        r</w:t>
      </w:r>
    </w:p>
    <w:p w:rsidR="007C392D" w:rsidRPr="00FC36BE" w:rsidRDefault="007C392D" w:rsidP="007C392D">
      <w:pPr>
        <w:pStyle w:val="ListParagraph"/>
        <w:rPr>
          <w:rStyle w:val="SubtleEmphasis"/>
        </w:rPr>
      </w:pPr>
      <w:r w:rsidRPr="00FC36BE">
        <w:rPr>
          <w:rStyle w:val="SubtleEmphasis"/>
        </w:rPr>
        <w:t>}</w:t>
      </w:r>
    </w:p>
    <w:p w:rsidR="007C392D" w:rsidRDefault="007C392D" w:rsidP="007C392D">
      <w:pPr>
        <w:pStyle w:val="ListParagraph"/>
      </w:pPr>
      <w:r>
        <w:t xml:space="preserve">Функция </w:t>
      </w:r>
      <w:r w:rsidRPr="00FC36BE">
        <w:rPr>
          <w:rStyle w:val="SubtleEmphasis"/>
        </w:rPr>
        <w:t>init()</w:t>
      </w:r>
      <w:r w:rsidRPr="007C392D">
        <w:t xml:space="preserve"> </w:t>
      </w:r>
      <w:r>
        <w:t xml:space="preserve"> принимает в качестве аргумента только целое число </w:t>
      </w:r>
      <w:r>
        <w:rPr>
          <w:lang w:val="en-US"/>
        </w:rPr>
        <w:t>N</w:t>
      </w:r>
      <w:r w:rsidRPr="007C392D">
        <w:t xml:space="preserve"> </w:t>
      </w:r>
      <w:r>
        <w:t>–</w:t>
      </w:r>
      <w:r w:rsidRPr="007C392D">
        <w:t xml:space="preserve"> </w:t>
      </w:r>
      <w:r>
        <w:t>количество частиц.</w:t>
      </w:r>
    </w:p>
    <w:p w:rsidR="007C392D" w:rsidRPr="007C392D" w:rsidRDefault="007C392D" w:rsidP="007C392D">
      <w:pPr>
        <w:pStyle w:val="ListParagraph"/>
      </w:pPr>
      <w:r>
        <w:t xml:space="preserve">Функция генерирует рандомный массив из </w:t>
      </w:r>
      <w:r w:rsidRPr="007C392D">
        <w:t>3</w:t>
      </w:r>
      <w:r>
        <w:rPr>
          <w:lang w:val="en-US"/>
        </w:rPr>
        <w:t>N</w:t>
      </w:r>
      <w:r w:rsidRPr="007C392D">
        <w:t xml:space="preserve"> </w:t>
      </w:r>
      <w:r>
        <w:t xml:space="preserve">чисел и возвращает их в виде матрицы </w:t>
      </w:r>
      <w:r w:rsidRPr="007C392D">
        <w:t>3*</w:t>
      </w:r>
      <w:r>
        <w:rPr>
          <w:lang w:val="en-US"/>
        </w:rPr>
        <w:t>N</w:t>
      </w:r>
      <w:r w:rsidRPr="007C392D">
        <w:t>.</w:t>
      </w:r>
    </w:p>
    <w:p w:rsidR="007C392D" w:rsidRPr="007C392D" w:rsidRDefault="007C392D" w:rsidP="007C392D">
      <w:pPr>
        <w:pStyle w:val="ListParagraph"/>
      </w:pPr>
      <w:r w:rsidRPr="00FC36BE">
        <w:rPr>
          <w:rStyle w:val="SubtleEmphasis"/>
        </w:rPr>
        <w:t>r&lt;-rbind(rnorm(N),rnorm(N),rnorm(N))</w:t>
      </w:r>
      <w:r>
        <w:t xml:space="preserve">: команда </w:t>
      </w:r>
      <w:proofErr w:type="spellStart"/>
      <w:r>
        <w:rPr>
          <w:lang w:val="en-US"/>
        </w:rPr>
        <w:t>rbind</w:t>
      </w:r>
      <w:proofErr w:type="spellEnd"/>
      <w:r w:rsidRPr="007C392D">
        <w:t xml:space="preserve"> </w:t>
      </w:r>
      <w:r>
        <w:t>связывает несколько векторов в матрицу путём склеивания по горизонтали</w:t>
      </w:r>
      <w:r w:rsidRPr="007C392D">
        <w:t xml:space="preserve">, </w:t>
      </w:r>
      <w:r>
        <w:t xml:space="preserve">и записывает в переменную </w:t>
      </w:r>
      <w:r>
        <w:rPr>
          <w:lang w:val="en-US"/>
        </w:rPr>
        <w:t>r</w:t>
      </w:r>
      <w:r w:rsidRPr="007C392D">
        <w:t>.</w:t>
      </w:r>
    </w:p>
    <w:p w:rsidR="007C392D" w:rsidRDefault="007C392D" w:rsidP="007C392D">
      <w:pPr>
        <w:pStyle w:val="ListParagraph"/>
        <w:rPr>
          <w:ins w:id="6" w:author="Maka" w:date="2014-08-17T22:43:00Z"/>
        </w:rPr>
      </w:pPr>
      <w:r w:rsidRPr="00FC36BE">
        <w:rPr>
          <w:rStyle w:val="SubtleEmphasis"/>
        </w:rPr>
        <w:t>rnorm(N)</w:t>
      </w:r>
      <w:r w:rsidRPr="007C392D">
        <w:t xml:space="preserve"> – </w:t>
      </w:r>
      <w:r>
        <w:t xml:space="preserve">возвращает вектор из </w:t>
      </w:r>
      <w:r>
        <w:rPr>
          <w:lang w:val="en-US"/>
        </w:rPr>
        <w:t>N</w:t>
      </w:r>
      <w:r w:rsidRPr="007C392D">
        <w:t xml:space="preserve"> </w:t>
      </w:r>
      <w:r>
        <w:t xml:space="preserve">(псевдо-)рандомных чисел. </w:t>
      </w:r>
      <w:ins w:id="7" w:author="Maka" w:date="2014-08-17T22:43:00Z">
        <w:r>
          <w:t>Вставить описание процесса получения случайных чисел.</w:t>
        </w:r>
      </w:ins>
    </w:p>
    <w:p w:rsidR="007C392D" w:rsidRDefault="007C392D" w:rsidP="007C392D">
      <w:pPr>
        <w:pStyle w:val="ListParagraph"/>
        <w:rPr>
          <w:lang w:val="en-US"/>
        </w:rPr>
      </w:pPr>
      <w:proofErr w:type="spellStart"/>
      <w:proofErr w:type="gramStart"/>
      <w:r w:rsidRPr="007C392D">
        <w:rPr>
          <w:lang w:val="en-US"/>
        </w:rPr>
        <w:t>rownames</w:t>
      </w:r>
      <w:proofErr w:type="spellEnd"/>
      <w:r w:rsidRPr="007C392D">
        <w:t>(</w:t>
      </w:r>
      <w:proofErr w:type="gramEnd"/>
      <w:r w:rsidRPr="007C392D">
        <w:rPr>
          <w:lang w:val="en-US"/>
        </w:rPr>
        <w:t>r</w:t>
      </w:r>
      <w:r w:rsidRPr="007C392D">
        <w:t>)&lt;-(</w:t>
      </w:r>
      <w:r w:rsidRPr="007C392D">
        <w:rPr>
          <w:lang w:val="en-US"/>
        </w:rPr>
        <w:t>c</w:t>
      </w:r>
      <w:r w:rsidRPr="007C392D">
        <w:t>("</w:t>
      </w:r>
      <w:r w:rsidRPr="007C392D">
        <w:rPr>
          <w:lang w:val="en-US"/>
        </w:rPr>
        <w:t>x</w:t>
      </w:r>
      <w:r w:rsidRPr="007C392D">
        <w:t>","</w:t>
      </w:r>
      <w:r w:rsidRPr="007C392D">
        <w:rPr>
          <w:lang w:val="en-US"/>
        </w:rPr>
        <w:t>y</w:t>
      </w:r>
      <w:r w:rsidRPr="007C392D">
        <w:t>","</w:t>
      </w:r>
      <w:r w:rsidRPr="007C392D">
        <w:rPr>
          <w:lang w:val="en-US"/>
        </w:rPr>
        <w:t>z</w:t>
      </w:r>
      <w:r w:rsidRPr="007C392D">
        <w:t xml:space="preserve">")): </w:t>
      </w:r>
      <w:r>
        <w:t xml:space="preserve">сугубо косметическая правка. Добавляет имена к строкам матрицы </w:t>
      </w:r>
      <w:r>
        <w:rPr>
          <w:lang w:val="en-US"/>
        </w:rPr>
        <w:t>r</w:t>
      </w:r>
      <w:r w:rsidRPr="007C392D">
        <w:t>.</w:t>
      </w:r>
    </w:p>
    <w:p w:rsidR="00F90E8F" w:rsidRDefault="00F90E8F" w:rsidP="00F90E8F">
      <w:pPr>
        <w:pStyle w:val="ListParagraph"/>
        <w:numPr>
          <w:ilvl w:val="0"/>
          <w:numId w:val="4"/>
        </w:numPr>
        <w:rPr>
          <w:b/>
          <w:lang w:val="en-US"/>
        </w:rPr>
      </w:pPr>
      <w:r>
        <w:rPr>
          <w:b/>
        </w:rPr>
        <w:t xml:space="preserve">Функция </w:t>
      </w:r>
      <w:r>
        <w:rPr>
          <w:b/>
          <w:lang w:val="en-US"/>
        </w:rPr>
        <w:t>rad()</w:t>
      </w:r>
    </w:p>
    <w:p w:rsidR="00F90E8F" w:rsidRPr="00F90E8F" w:rsidRDefault="00F90E8F" w:rsidP="00F90E8F">
      <w:pPr>
        <w:rPr>
          <w:rStyle w:val="SubtleEmphasis"/>
          <w:lang w:val="en-US"/>
        </w:rPr>
      </w:pPr>
      <w:proofErr w:type="gramStart"/>
      <w:r w:rsidRPr="00F90E8F">
        <w:rPr>
          <w:rStyle w:val="SubtleEmphasis"/>
          <w:lang w:val="en-US"/>
        </w:rPr>
        <w:t>rad</w:t>
      </w:r>
      <w:proofErr w:type="gramEnd"/>
      <w:r w:rsidRPr="00F90E8F">
        <w:rPr>
          <w:rStyle w:val="SubtleEmphasis"/>
          <w:lang w:val="en-US"/>
        </w:rPr>
        <w:t>&lt;-function(r){</w:t>
      </w:r>
      <w:r w:rsidRPr="00F90E8F">
        <w:rPr>
          <w:rStyle w:val="SubtleEmphasis"/>
          <w:lang w:val="en-US"/>
        </w:rPr>
        <w:tab/>
        <w:t>##calculates the distance from particle k to the beginning of the coordinates</w:t>
      </w:r>
    </w:p>
    <w:p w:rsidR="00F90E8F" w:rsidRPr="00F90E8F" w:rsidRDefault="00F90E8F" w:rsidP="00F90E8F">
      <w:pPr>
        <w:rPr>
          <w:rStyle w:val="SubtleEmphasis"/>
        </w:rPr>
      </w:pPr>
      <w:r w:rsidRPr="00F90E8F">
        <w:rPr>
          <w:rStyle w:val="SubtleEmphasis"/>
          <w:lang w:val="en-US"/>
        </w:rPr>
        <w:t xml:space="preserve">        N&lt;-</w:t>
      </w:r>
      <w:proofErr w:type="spellStart"/>
      <w:r w:rsidRPr="00F90E8F">
        <w:rPr>
          <w:rStyle w:val="SubtleEmphasis"/>
          <w:lang w:val="en-US"/>
        </w:rPr>
        <w:t>ncol</w:t>
      </w:r>
      <w:proofErr w:type="spellEnd"/>
      <w:r w:rsidRPr="00F90E8F">
        <w:rPr>
          <w:rStyle w:val="SubtleEmphasis"/>
          <w:lang w:val="en-US"/>
        </w:rPr>
        <w:t>(r)</w:t>
      </w:r>
      <w:r>
        <w:rPr>
          <w:rStyle w:val="SubtleEmphasis"/>
        </w:rPr>
        <w:tab/>
      </w:r>
    </w:p>
    <w:p w:rsidR="00F90E8F" w:rsidRPr="00F90E8F" w:rsidRDefault="00F90E8F" w:rsidP="00F90E8F">
      <w:pPr>
        <w:rPr>
          <w:rStyle w:val="SubtleEmphasis"/>
          <w:lang w:val="en-US"/>
        </w:rPr>
      </w:pPr>
      <w:r w:rsidRPr="00F90E8F">
        <w:rPr>
          <w:rStyle w:val="SubtleEmphasis"/>
          <w:lang w:val="en-US"/>
        </w:rPr>
        <w:t xml:space="preserve">        </w:t>
      </w:r>
      <w:proofErr w:type="gramStart"/>
      <w:r w:rsidRPr="00F90E8F">
        <w:rPr>
          <w:rStyle w:val="SubtleEmphasis"/>
          <w:lang w:val="en-US"/>
        </w:rPr>
        <w:t>rad</w:t>
      </w:r>
      <w:proofErr w:type="gramEnd"/>
      <w:r w:rsidRPr="00F90E8F">
        <w:rPr>
          <w:rStyle w:val="SubtleEmphasis"/>
          <w:lang w:val="en-US"/>
        </w:rPr>
        <w:t>&lt;-rep(0,times=N)</w:t>
      </w:r>
    </w:p>
    <w:p w:rsidR="00F90E8F" w:rsidRPr="00F90E8F" w:rsidRDefault="00F90E8F" w:rsidP="00F90E8F">
      <w:pPr>
        <w:rPr>
          <w:rStyle w:val="SubtleEmphasis"/>
          <w:lang w:val="en-US"/>
        </w:rPr>
      </w:pPr>
      <w:r w:rsidRPr="00F90E8F">
        <w:rPr>
          <w:rStyle w:val="SubtleEmphasis"/>
          <w:lang w:val="en-US"/>
        </w:rPr>
        <w:t xml:space="preserve">        </w:t>
      </w:r>
      <w:proofErr w:type="gramStart"/>
      <w:r w:rsidRPr="00F90E8F">
        <w:rPr>
          <w:rStyle w:val="SubtleEmphasis"/>
          <w:lang w:val="en-US"/>
        </w:rPr>
        <w:t>for(</w:t>
      </w:r>
      <w:proofErr w:type="gramEnd"/>
      <w:r w:rsidRPr="00F90E8F">
        <w:rPr>
          <w:rStyle w:val="SubtleEmphasis"/>
          <w:lang w:val="en-US"/>
        </w:rPr>
        <w:t>k in 1:N){</w:t>
      </w:r>
    </w:p>
    <w:p w:rsidR="00F90E8F" w:rsidRPr="00F90E8F" w:rsidRDefault="00F90E8F" w:rsidP="00F90E8F">
      <w:pPr>
        <w:rPr>
          <w:rStyle w:val="SubtleEmphasis"/>
          <w:lang w:val="en-US"/>
        </w:rPr>
      </w:pPr>
      <w:r w:rsidRPr="00F90E8F">
        <w:rPr>
          <w:rStyle w:val="SubtleEmphasis"/>
          <w:lang w:val="en-US"/>
        </w:rPr>
        <w:t xml:space="preserve">                rad[k]&lt;-(r[1,k]^2+r[2,k]^2+r[3,k]^2)^(0.5)</w:t>
      </w:r>
    </w:p>
    <w:p w:rsidR="00F90E8F" w:rsidRPr="00F90E8F" w:rsidRDefault="00F90E8F" w:rsidP="00F90E8F">
      <w:pPr>
        <w:rPr>
          <w:rStyle w:val="SubtleEmphasis"/>
        </w:rPr>
      </w:pPr>
      <w:r w:rsidRPr="00F90E8F">
        <w:rPr>
          <w:rStyle w:val="SubtleEmphasis"/>
          <w:lang w:val="en-US"/>
        </w:rPr>
        <w:t xml:space="preserve">        </w:t>
      </w:r>
      <w:r w:rsidRPr="00F90E8F">
        <w:rPr>
          <w:rStyle w:val="SubtleEmphasis"/>
        </w:rPr>
        <w:t>}</w:t>
      </w:r>
    </w:p>
    <w:p w:rsidR="00F90E8F" w:rsidRPr="00F90E8F" w:rsidRDefault="00F90E8F" w:rsidP="00F90E8F">
      <w:pPr>
        <w:rPr>
          <w:rStyle w:val="SubtleEmphasis"/>
        </w:rPr>
      </w:pPr>
      <w:r w:rsidRPr="00F90E8F">
        <w:rPr>
          <w:rStyle w:val="SubtleEmphasis"/>
        </w:rPr>
        <w:t xml:space="preserve">        rad</w:t>
      </w:r>
    </w:p>
    <w:p w:rsidR="00F90E8F" w:rsidRPr="00F90E8F" w:rsidRDefault="00F90E8F" w:rsidP="00F90E8F">
      <w:pPr>
        <w:rPr>
          <w:rStyle w:val="SubtleEmphasis"/>
        </w:rPr>
      </w:pPr>
      <w:r w:rsidRPr="00F90E8F">
        <w:rPr>
          <w:rStyle w:val="SubtleEmphasis"/>
        </w:rPr>
        <w:t>}</w:t>
      </w:r>
    </w:p>
    <w:p w:rsidR="00F90E8F" w:rsidRDefault="00F90E8F" w:rsidP="00F90E8F">
      <w:proofErr w:type="gramStart"/>
      <w:r>
        <w:rPr>
          <w:lang w:val="en-US"/>
        </w:rPr>
        <w:t>rad</w:t>
      </w:r>
      <w:r w:rsidRPr="00F90E8F">
        <w:t>(</w:t>
      </w:r>
      <w:proofErr w:type="gramEnd"/>
      <w:r w:rsidRPr="00F90E8F">
        <w:t xml:space="preserve">) </w:t>
      </w:r>
      <w:r>
        <w:t xml:space="preserve">принимает на вход матрицу </w:t>
      </w:r>
      <w:r>
        <w:rPr>
          <w:lang w:val="en-US"/>
        </w:rPr>
        <w:t>r</w:t>
      </w:r>
      <w:r w:rsidRPr="00F90E8F">
        <w:t xml:space="preserve">, </w:t>
      </w:r>
      <w:r>
        <w:t xml:space="preserve"> и высчитывает вектор длин радиус-векторов каждой частицы. Функция возвращает вектор </w:t>
      </w:r>
      <w:r>
        <w:rPr>
          <w:lang w:val="en-US"/>
        </w:rPr>
        <w:t>rad</w:t>
      </w:r>
      <w:r w:rsidRPr="00F90E8F">
        <w:t xml:space="preserve"> </w:t>
      </w:r>
      <w:r>
        <w:t xml:space="preserve">длиной </w:t>
      </w:r>
      <w:r>
        <w:rPr>
          <w:lang w:val="en-US"/>
        </w:rPr>
        <w:t>R</w:t>
      </w:r>
      <w:r w:rsidRPr="00F90E8F">
        <w:t xml:space="preserve">, </w:t>
      </w:r>
      <w:r>
        <w:rPr>
          <w:lang w:val="en-US"/>
        </w:rPr>
        <w:t>k</w:t>
      </w:r>
      <w:r w:rsidRPr="00F90E8F">
        <w:t>-</w:t>
      </w:r>
      <w:r>
        <w:t xml:space="preserve">й элемент которого соответствует расстоянию от </w:t>
      </w:r>
      <w:r>
        <w:rPr>
          <w:lang w:val="en-US"/>
        </w:rPr>
        <w:t>k</w:t>
      </w:r>
      <w:r w:rsidRPr="00F90E8F">
        <w:t>-</w:t>
      </w:r>
      <w:r>
        <w:t>й частицы до начала координат:</w:t>
      </w:r>
    </w:p>
    <w:p w:rsidR="00F90E8F" w:rsidRPr="00F90E8F" w:rsidRDefault="00F90E8F" w:rsidP="00F90E8F">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rad</m:t>
              </m:r>
            </m:e>
            <m:sub>
              <m:r>
                <w:rPr>
                  <w:rFonts w:ascii="Cambria Math" w:hAnsi="Cambria Math"/>
                  <w:lang w:val="en-US"/>
                </w:rPr>
                <m:t>k</m:t>
              </m:r>
            </m:sub>
          </m:sSub>
          <m:r>
            <w:rPr>
              <w:rFonts w:ascii="Cambria Math" w:hAnsi="Cambria Math"/>
              <w:lang w:val="en-US"/>
            </w:rPr>
            <m:t>=</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k</m:t>
                  </m:r>
                </m:sub>
                <m:sup>
                  <m:r>
                    <w:rPr>
                      <w:rFonts w:ascii="Cambria Math" w:hAnsi="Cambria Math"/>
                      <w:lang w:val="en-US"/>
                    </w:rPr>
                    <m:t>2</m:t>
                  </m:r>
                </m:sup>
              </m:sSubSup>
            </m:e>
          </m:rad>
        </m:oMath>
      </m:oMathPara>
    </w:p>
    <w:p w:rsidR="00F90E8F" w:rsidRDefault="00F90E8F" w:rsidP="00F90E8F">
      <w:r w:rsidRPr="00F90E8F">
        <w:rPr>
          <w:rStyle w:val="SubtleEmphasis"/>
          <w:lang w:val="en-US"/>
        </w:rPr>
        <w:t>N</w:t>
      </w:r>
      <w:r w:rsidRPr="00F90E8F">
        <w:rPr>
          <w:rStyle w:val="SubtleEmphasis"/>
        </w:rPr>
        <w:t>&lt;-</w:t>
      </w:r>
      <w:proofErr w:type="spellStart"/>
      <w:r w:rsidRPr="00F90E8F">
        <w:rPr>
          <w:rStyle w:val="SubtleEmphasis"/>
          <w:lang w:val="en-US"/>
        </w:rPr>
        <w:t>ncol</w:t>
      </w:r>
      <w:proofErr w:type="spellEnd"/>
      <w:r w:rsidRPr="00F90E8F">
        <w:rPr>
          <w:rStyle w:val="SubtleEmphasis"/>
        </w:rPr>
        <w:t>(</w:t>
      </w:r>
      <w:r w:rsidRPr="00F90E8F">
        <w:rPr>
          <w:rStyle w:val="SubtleEmphasis"/>
          <w:lang w:val="en-US"/>
        </w:rPr>
        <w:t>r</w:t>
      </w:r>
      <w:r w:rsidRPr="00F90E8F">
        <w:rPr>
          <w:rStyle w:val="SubtleEmphasis"/>
        </w:rPr>
        <w:t>)</w:t>
      </w:r>
      <w:r>
        <w:t xml:space="preserve"> – просто записываем в переменную </w:t>
      </w:r>
      <w:r>
        <w:rPr>
          <w:lang w:val="en-US"/>
        </w:rPr>
        <w:t>N</w:t>
      </w:r>
      <w:r w:rsidRPr="00F90E8F">
        <w:t xml:space="preserve"> </w:t>
      </w:r>
      <w:r>
        <w:t>количество частиц</w:t>
      </w:r>
    </w:p>
    <w:p w:rsidR="00F90E8F" w:rsidRDefault="00F90E8F" w:rsidP="00F90E8F">
      <w:proofErr w:type="gramStart"/>
      <w:r w:rsidRPr="00F90E8F">
        <w:rPr>
          <w:rStyle w:val="SubtleEmphasis"/>
          <w:lang w:val="en-US"/>
        </w:rPr>
        <w:t>rad</w:t>
      </w:r>
      <w:proofErr w:type="gramEnd"/>
      <w:r w:rsidRPr="00F90E8F">
        <w:rPr>
          <w:rStyle w:val="SubtleEmphasis"/>
        </w:rPr>
        <w:t>&lt;-</w:t>
      </w:r>
      <w:r w:rsidRPr="00F90E8F">
        <w:rPr>
          <w:rStyle w:val="SubtleEmphasis"/>
          <w:lang w:val="en-US"/>
        </w:rPr>
        <w:t>rep</w:t>
      </w:r>
      <w:r w:rsidRPr="00F90E8F">
        <w:rPr>
          <w:rStyle w:val="SubtleEmphasis"/>
        </w:rPr>
        <w:t>(0,</w:t>
      </w:r>
      <w:r w:rsidRPr="00F90E8F">
        <w:rPr>
          <w:rStyle w:val="SubtleEmphasis"/>
          <w:lang w:val="en-US"/>
        </w:rPr>
        <w:t>times</w:t>
      </w:r>
      <w:r w:rsidRPr="00F90E8F">
        <w:rPr>
          <w:rStyle w:val="SubtleEmphasis"/>
        </w:rPr>
        <w:t>=</w:t>
      </w:r>
      <w:r w:rsidRPr="00F90E8F">
        <w:rPr>
          <w:rStyle w:val="SubtleEmphasis"/>
          <w:lang w:val="en-US"/>
        </w:rPr>
        <w:t>N</w:t>
      </w:r>
      <w:r>
        <w:rPr>
          <w:rStyle w:val="SubtleEmphasis"/>
        </w:rPr>
        <w:t xml:space="preserve">) </w:t>
      </w:r>
      <w:r>
        <w:t xml:space="preserve">– задаём начальное значение для </w:t>
      </w:r>
      <w:r>
        <w:rPr>
          <w:lang w:val="en-US"/>
        </w:rPr>
        <w:t>rad</w:t>
      </w:r>
      <w:r w:rsidRPr="00F90E8F">
        <w:t xml:space="preserve"> </w:t>
      </w:r>
      <w:r>
        <w:t xml:space="preserve">в виде вектора из </w:t>
      </w:r>
      <w:r>
        <w:rPr>
          <w:lang w:val="en-US"/>
        </w:rPr>
        <w:t>N</w:t>
      </w:r>
      <w:r w:rsidRPr="00F90E8F">
        <w:t xml:space="preserve"> </w:t>
      </w:r>
      <w:r>
        <w:t>нулей</w:t>
      </w:r>
    </w:p>
    <w:p w:rsidR="00F90E8F" w:rsidRPr="00F90E8F" w:rsidRDefault="00F90E8F" w:rsidP="00F90E8F">
      <w:pPr>
        <w:rPr>
          <w:rStyle w:val="SubtleEmphasis"/>
          <w:lang w:val="en-US"/>
        </w:rPr>
      </w:pPr>
      <w:proofErr w:type="gramStart"/>
      <w:r w:rsidRPr="00F90E8F">
        <w:rPr>
          <w:rStyle w:val="SubtleEmphasis"/>
          <w:lang w:val="en-US"/>
        </w:rPr>
        <w:t>for(</w:t>
      </w:r>
      <w:proofErr w:type="gramEnd"/>
      <w:r w:rsidRPr="00F90E8F">
        <w:rPr>
          <w:rStyle w:val="SubtleEmphasis"/>
          <w:lang w:val="en-US"/>
        </w:rPr>
        <w:t>k in 1:N){</w:t>
      </w:r>
    </w:p>
    <w:p w:rsidR="00F90E8F" w:rsidRPr="00F90E8F" w:rsidRDefault="00F90E8F" w:rsidP="00F90E8F">
      <w:pPr>
        <w:rPr>
          <w:rStyle w:val="SubtleEmphasis"/>
          <w:lang w:val="en-US"/>
        </w:rPr>
      </w:pPr>
      <w:r w:rsidRPr="00F90E8F">
        <w:rPr>
          <w:rStyle w:val="SubtleEmphasis"/>
          <w:lang w:val="en-US"/>
        </w:rPr>
        <w:t xml:space="preserve">                rad[k]&lt;-(r[1,k]^2+r[2,k]^2+r[3,k]^2)^(0.5)</w:t>
      </w:r>
    </w:p>
    <w:p w:rsidR="00F90E8F" w:rsidRPr="00F90E8F" w:rsidRDefault="00F90E8F" w:rsidP="00F90E8F">
      <w:pPr>
        <w:rPr>
          <w:rStyle w:val="SubtleEmphasis"/>
        </w:rPr>
      </w:pPr>
      <w:r w:rsidRPr="00F90E8F">
        <w:rPr>
          <w:rStyle w:val="SubtleEmphasis"/>
          <w:lang w:val="en-US"/>
        </w:rPr>
        <w:t xml:space="preserve">        </w:t>
      </w:r>
      <w:r w:rsidRPr="00F90E8F">
        <w:rPr>
          <w:rStyle w:val="SubtleEmphasis"/>
        </w:rPr>
        <w:t>}</w:t>
      </w:r>
    </w:p>
    <w:p w:rsidR="008C7387" w:rsidRPr="008C7387" w:rsidRDefault="00F90E8F" w:rsidP="008C7387">
      <w:r>
        <w:rPr>
          <w:rStyle w:val="SubtleEmphasis"/>
        </w:rPr>
        <w:lastRenderedPageBreak/>
        <w:t xml:space="preserve">        rad </w:t>
      </w:r>
      <w:r>
        <w:t xml:space="preserve">– поэлементно присваиваем каждому элементу вектора </w:t>
      </w:r>
      <w:r>
        <w:rPr>
          <w:lang w:val="en-US"/>
        </w:rPr>
        <w:t>rad</w:t>
      </w:r>
      <w:r w:rsidRPr="00F90E8F">
        <w:t xml:space="preserve"> </w:t>
      </w:r>
      <w:r>
        <w:t>значение расстояния.</w:t>
      </w:r>
    </w:p>
    <w:p w:rsidR="008C7387" w:rsidRDefault="008C7387" w:rsidP="008C7387">
      <w:pPr>
        <w:pStyle w:val="ListParagraph"/>
        <w:numPr>
          <w:ilvl w:val="0"/>
          <w:numId w:val="4"/>
        </w:numPr>
        <w:rPr>
          <w:b/>
          <w:lang w:val="en-US"/>
        </w:rPr>
      </w:pPr>
      <w:r>
        <w:rPr>
          <w:b/>
        </w:rPr>
        <w:t xml:space="preserve">Функция </w:t>
      </w:r>
      <w:proofErr w:type="spellStart"/>
      <w:r>
        <w:rPr>
          <w:b/>
          <w:lang w:val="en-US"/>
        </w:rPr>
        <w:t>rki</w:t>
      </w:r>
      <w:proofErr w:type="spellEnd"/>
      <w:r>
        <w:rPr>
          <w:b/>
          <w:lang w:val="en-US"/>
        </w:rPr>
        <w:t>()</w:t>
      </w:r>
    </w:p>
    <w:p w:rsidR="008C7387" w:rsidRPr="008C7387" w:rsidRDefault="008C7387" w:rsidP="008C7387">
      <w:pPr>
        <w:rPr>
          <w:rStyle w:val="SubtleEmphasis"/>
          <w:lang w:val="en-US"/>
        </w:rPr>
      </w:pPr>
      <w:proofErr w:type="spellStart"/>
      <w:proofErr w:type="gramStart"/>
      <w:r w:rsidRPr="008C7387">
        <w:rPr>
          <w:rStyle w:val="SubtleEmphasis"/>
          <w:lang w:val="en-US"/>
        </w:rPr>
        <w:t>rki</w:t>
      </w:r>
      <w:proofErr w:type="spellEnd"/>
      <w:proofErr w:type="gramEnd"/>
      <w:r w:rsidRPr="008C7387">
        <w:rPr>
          <w:rStyle w:val="SubtleEmphasis"/>
          <w:lang w:val="en-US"/>
        </w:rPr>
        <w:t>&lt;-function(</w:t>
      </w:r>
      <w:proofErr w:type="spellStart"/>
      <w:r w:rsidRPr="008C7387">
        <w:rPr>
          <w:rStyle w:val="SubtleEmphasis"/>
          <w:lang w:val="en-US"/>
        </w:rPr>
        <w:t>r,k,i</w:t>
      </w:r>
      <w:proofErr w:type="spellEnd"/>
      <w:r w:rsidRPr="008C7387">
        <w:rPr>
          <w:rStyle w:val="SubtleEmphasis"/>
          <w:lang w:val="en-US"/>
        </w:rPr>
        <w:t xml:space="preserve">){##calculates the distance between particle i and particle k; </w:t>
      </w:r>
    </w:p>
    <w:p w:rsidR="008C7387" w:rsidRPr="008C7387" w:rsidRDefault="008C7387" w:rsidP="008C7387">
      <w:pPr>
        <w:rPr>
          <w:rStyle w:val="SubtleEmphasis"/>
          <w:lang w:val="en-US"/>
        </w:rPr>
      </w:pPr>
      <w:r w:rsidRPr="008C7387">
        <w:rPr>
          <w:rStyle w:val="SubtleEmphasis"/>
          <w:lang w:val="en-US"/>
        </w:rPr>
        <w:t xml:space="preserve">        </w:t>
      </w:r>
      <w:proofErr w:type="spellStart"/>
      <w:proofErr w:type="gramStart"/>
      <w:r w:rsidRPr="008C7387">
        <w:rPr>
          <w:rStyle w:val="SubtleEmphasis"/>
          <w:lang w:val="en-US"/>
        </w:rPr>
        <w:t>rki</w:t>
      </w:r>
      <w:proofErr w:type="spellEnd"/>
      <w:proofErr w:type="gramEnd"/>
      <w:r w:rsidRPr="008C7387">
        <w:rPr>
          <w:rStyle w:val="SubtleEmphasis"/>
          <w:lang w:val="en-US"/>
        </w:rPr>
        <w:t>&lt;-NULL</w:t>
      </w:r>
    </w:p>
    <w:p w:rsidR="008C7387" w:rsidRPr="008C7387" w:rsidRDefault="008C7387" w:rsidP="008C7387">
      <w:pPr>
        <w:rPr>
          <w:rStyle w:val="SubtleEmphasis"/>
          <w:lang w:val="en-US"/>
        </w:rPr>
      </w:pPr>
      <w:r w:rsidRPr="008C7387">
        <w:rPr>
          <w:rStyle w:val="SubtleEmphasis"/>
          <w:lang w:val="en-US"/>
        </w:rPr>
        <w:t xml:space="preserve">        </w:t>
      </w:r>
      <w:proofErr w:type="gramStart"/>
      <w:r w:rsidRPr="008C7387">
        <w:rPr>
          <w:rStyle w:val="SubtleEmphasis"/>
          <w:lang w:val="en-US"/>
        </w:rPr>
        <w:t>if(</w:t>
      </w:r>
      <w:proofErr w:type="gramEnd"/>
      <w:r w:rsidRPr="008C7387">
        <w:rPr>
          <w:rStyle w:val="SubtleEmphasis"/>
          <w:lang w:val="en-US"/>
        </w:rPr>
        <w:t>k==i){print("</w:t>
      </w:r>
      <w:proofErr w:type="spellStart"/>
      <w:r w:rsidRPr="008C7387">
        <w:rPr>
          <w:rStyle w:val="SubtleEmphasis"/>
          <w:lang w:val="en-US"/>
        </w:rPr>
        <w:t>rki</w:t>
      </w:r>
      <w:proofErr w:type="spellEnd"/>
      <w:r w:rsidRPr="008C7387">
        <w:rPr>
          <w:rStyle w:val="SubtleEmphasis"/>
          <w:lang w:val="en-US"/>
        </w:rPr>
        <w:t xml:space="preserve"> error! k=i!")}</w:t>
      </w:r>
    </w:p>
    <w:p w:rsidR="008C7387" w:rsidRPr="008C7387" w:rsidRDefault="008C7387" w:rsidP="008C7387">
      <w:pPr>
        <w:rPr>
          <w:rStyle w:val="SubtleEmphasis"/>
          <w:lang w:val="en-US"/>
        </w:rPr>
      </w:pPr>
      <w:r w:rsidRPr="008C7387">
        <w:rPr>
          <w:rStyle w:val="SubtleEmphasis"/>
          <w:lang w:val="en-US"/>
        </w:rPr>
        <w:t xml:space="preserve">        </w:t>
      </w:r>
      <w:proofErr w:type="gramStart"/>
      <w:r w:rsidRPr="008C7387">
        <w:rPr>
          <w:rStyle w:val="SubtleEmphasis"/>
          <w:lang w:val="en-US"/>
        </w:rPr>
        <w:t>else{</w:t>
      </w:r>
      <w:proofErr w:type="gramEnd"/>
    </w:p>
    <w:p w:rsidR="008C7387" w:rsidRPr="008C7387" w:rsidRDefault="008C7387" w:rsidP="008C7387">
      <w:pPr>
        <w:rPr>
          <w:rStyle w:val="SubtleEmphasis"/>
          <w:lang w:val="en-US"/>
        </w:rPr>
      </w:pPr>
      <w:r w:rsidRPr="008C7387">
        <w:rPr>
          <w:rStyle w:val="SubtleEmphasis"/>
          <w:lang w:val="en-US"/>
        </w:rPr>
        <w:t xml:space="preserve">                </w:t>
      </w:r>
      <w:proofErr w:type="spellStart"/>
      <w:r w:rsidRPr="008C7387">
        <w:rPr>
          <w:rStyle w:val="SubtleEmphasis"/>
          <w:lang w:val="en-US"/>
        </w:rPr>
        <w:t>rki</w:t>
      </w:r>
      <w:proofErr w:type="spellEnd"/>
      <w:r w:rsidRPr="008C7387">
        <w:rPr>
          <w:rStyle w:val="SubtleEmphasis"/>
          <w:lang w:val="en-US"/>
        </w:rPr>
        <w:t>&lt;-((r[1,k]-r[1,i])^2+(r[2,k]-r[2,i])^2+(r[3,k]-r[3,i])^2)^0.5</w:t>
      </w:r>
    </w:p>
    <w:p w:rsidR="008C7387" w:rsidRPr="008C7387" w:rsidRDefault="008C7387" w:rsidP="008C7387">
      <w:pPr>
        <w:rPr>
          <w:rStyle w:val="SubtleEmphasis"/>
          <w:lang w:val="en-US"/>
        </w:rPr>
      </w:pPr>
      <w:r w:rsidRPr="008C7387">
        <w:rPr>
          <w:rStyle w:val="SubtleEmphasis"/>
          <w:lang w:val="en-US"/>
        </w:rPr>
        <w:t xml:space="preserve">        }</w:t>
      </w:r>
    </w:p>
    <w:p w:rsidR="008C7387" w:rsidRPr="008C7387" w:rsidRDefault="008C7387" w:rsidP="008C7387">
      <w:pPr>
        <w:rPr>
          <w:rStyle w:val="SubtleEmphasis"/>
          <w:lang w:val="en-US"/>
        </w:rPr>
      </w:pPr>
      <w:r w:rsidRPr="008C7387">
        <w:rPr>
          <w:rStyle w:val="SubtleEmphasis"/>
          <w:lang w:val="en-US"/>
        </w:rPr>
        <w:t xml:space="preserve">        </w:t>
      </w:r>
      <w:proofErr w:type="gramStart"/>
      <w:r w:rsidRPr="008C7387">
        <w:rPr>
          <w:rStyle w:val="SubtleEmphasis"/>
          <w:lang w:val="en-US"/>
        </w:rPr>
        <w:t>names(</w:t>
      </w:r>
      <w:proofErr w:type="spellStart"/>
      <w:proofErr w:type="gramEnd"/>
      <w:r w:rsidRPr="008C7387">
        <w:rPr>
          <w:rStyle w:val="SubtleEmphasis"/>
          <w:lang w:val="en-US"/>
        </w:rPr>
        <w:t>rki</w:t>
      </w:r>
      <w:proofErr w:type="spellEnd"/>
      <w:r w:rsidRPr="008C7387">
        <w:rPr>
          <w:rStyle w:val="SubtleEmphasis"/>
          <w:lang w:val="en-US"/>
        </w:rPr>
        <w:t>)&lt;-"Distance"</w:t>
      </w:r>
    </w:p>
    <w:p w:rsidR="008C7387" w:rsidRPr="008C7387" w:rsidRDefault="008C7387" w:rsidP="008C7387">
      <w:pPr>
        <w:rPr>
          <w:rStyle w:val="SubtleEmphasis"/>
          <w:lang w:val="en-US"/>
        </w:rPr>
      </w:pPr>
      <w:r w:rsidRPr="008C7387">
        <w:rPr>
          <w:rStyle w:val="SubtleEmphasis"/>
          <w:lang w:val="en-US"/>
        </w:rPr>
        <w:t xml:space="preserve">        </w:t>
      </w:r>
      <w:proofErr w:type="spellStart"/>
      <w:proofErr w:type="gramStart"/>
      <w:r w:rsidRPr="008C7387">
        <w:rPr>
          <w:rStyle w:val="SubtleEmphasis"/>
          <w:lang w:val="en-US"/>
        </w:rPr>
        <w:t>rki</w:t>
      </w:r>
      <w:proofErr w:type="spellEnd"/>
      <w:proofErr w:type="gramEnd"/>
    </w:p>
    <w:p w:rsidR="008C7387" w:rsidRPr="008C7387" w:rsidRDefault="008C7387" w:rsidP="008C7387">
      <w:pPr>
        <w:rPr>
          <w:rStyle w:val="SubtleEmphasis"/>
        </w:rPr>
      </w:pPr>
      <w:r w:rsidRPr="008C7387">
        <w:rPr>
          <w:rStyle w:val="SubtleEmphasis"/>
          <w:lang w:val="en-US"/>
        </w:rPr>
        <w:t>}</w:t>
      </w:r>
    </w:p>
    <w:p w:rsidR="008C7387" w:rsidRDefault="008C7387" w:rsidP="008C7387">
      <w:r>
        <w:t xml:space="preserve">Функция </w:t>
      </w:r>
      <w:proofErr w:type="spellStart"/>
      <w:r>
        <w:rPr>
          <w:lang w:val="en-US"/>
        </w:rPr>
        <w:t>rki</w:t>
      </w:r>
      <w:proofErr w:type="spellEnd"/>
      <w:r w:rsidRPr="008C7387">
        <w:t xml:space="preserve">() </w:t>
      </w:r>
      <w:r>
        <w:t xml:space="preserve">возвращает расстояние между </w:t>
      </w:r>
      <w:r>
        <w:rPr>
          <w:lang w:val="en-US"/>
        </w:rPr>
        <w:t>i</w:t>
      </w:r>
      <w:r w:rsidRPr="008C7387">
        <w:t>-</w:t>
      </w:r>
      <w:r>
        <w:t xml:space="preserve">й и </w:t>
      </w:r>
      <w:r>
        <w:rPr>
          <w:lang w:val="en-US"/>
        </w:rPr>
        <w:t>k</w:t>
      </w:r>
      <w:r w:rsidRPr="008C7387">
        <w:t>-</w:t>
      </w:r>
      <w:r>
        <w:t xml:space="preserve">й частицей. </w:t>
      </w:r>
      <w:r w:rsidR="00176654">
        <w:t>Возвращает вектор длины 1.</w:t>
      </w:r>
    </w:p>
    <w:p w:rsidR="00176654" w:rsidRDefault="00176654" w:rsidP="008C7387">
      <w:pPr>
        <w:rPr>
          <w:ins w:id="8" w:author="Maka" w:date="2014-08-18T23:37:00Z"/>
        </w:rPr>
      </w:pPr>
      <w:proofErr w:type="spellStart"/>
      <w:proofErr w:type="gramStart"/>
      <w:r w:rsidRPr="008C7387">
        <w:rPr>
          <w:rStyle w:val="SubtleEmphasis"/>
          <w:lang w:val="en-US"/>
        </w:rPr>
        <w:t>rki</w:t>
      </w:r>
      <w:proofErr w:type="spellEnd"/>
      <w:proofErr w:type="gramEnd"/>
      <w:r w:rsidRPr="00176654">
        <w:rPr>
          <w:rStyle w:val="SubtleEmphasis"/>
        </w:rPr>
        <w:t>&lt;-</w:t>
      </w:r>
      <w:r w:rsidRPr="008C7387">
        <w:rPr>
          <w:rStyle w:val="SubtleEmphasis"/>
          <w:lang w:val="en-US"/>
        </w:rPr>
        <w:t>NULL</w:t>
      </w:r>
      <w:r>
        <w:t xml:space="preserve"> – </w:t>
      </w:r>
      <w:ins w:id="9" w:author="Maka" w:date="2014-08-18T23:37:00Z">
        <w:r>
          <w:t>эта строка не нужна?</w:t>
        </w:r>
      </w:ins>
    </w:p>
    <w:p w:rsidR="00176654" w:rsidRPr="00176654" w:rsidRDefault="00176654" w:rsidP="008C7387">
      <w:bookmarkStart w:id="10" w:name="_GoBack"/>
      <w:bookmarkEnd w:id="10"/>
    </w:p>
    <w:p w:rsidR="007C392D" w:rsidRPr="007C392D" w:rsidRDefault="007C392D" w:rsidP="007C392D">
      <w:pPr>
        <w:pStyle w:val="ListParagraph"/>
      </w:pPr>
    </w:p>
    <w:p w:rsidR="007C392D" w:rsidRPr="007C392D" w:rsidRDefault="007C392D" w:rsidP="007C392D">
      <w:pPr>
        <w:pStyle w:val="ListParagraph"/>
      </w:pPr>
      <w:r w:rsidRPr="007C392D">
        <w:t xml:space="preserve"> </w:t>
      </w:r>
    </w:p>
    <w:sectPr w:rsidR="007C392D" w:rsidRPr="007C39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09CD"/>
    <w:multiLevelType w:val="hybridMultilevel"/>
    <w:tmpl w:val="1CD8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02D37"/>
    <w:multiLevelType w:val="hybridMultilevel"/>
    <w:tmpl w:val="C6F4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26AA8"/>
    <w:multiLevelType w:val="hybridMultilevel"/>
    <w:tmpl w:val="E0F21D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88C0B11"/>
    <w:multiLevelType w:val="hybridMultilevel"/>
    <w:tmpl w:val="7C7E9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01"/>
    <w:rsid w:val="000B4820"/>
    <w:rsid w:val="00176654"/>
    <w:rsid w:val="001D2706"/>
    <w:rsid w:val="00237D02"/>
    <w:rsid w:val="002D5F01"/>
    <w:rsid w:val="004C5CF3"/>
    <w:rsid w:val="004D0F1D"/>
    <w:rsid w:val="00547A05"/>
    <w:rsid w:val="005662E0"/>
    <w:rsid w:val="005850D3"/>
    <w:rsid w:val="005F6913"/>
    <w:rsid w:val="006424EB"/>
    <w:rsid w:val="00713FFB"/>
    <w:rsid w:val="007C392D"/>
    <w:rsid w:val="008167D0"/>
    <w:rsid w:val="008C7387"/>
    <w:rsid w:val="0092689F"/>
    <w:rsid w:val="00976B7D"/>
    <w:rsid w:val="009A000D"/>
    <w:rsid w:val="009A394D"/>
    <w:rsid w:val="009C6891"/>
    <w:rsid w:val="00A745E7"/>
    <w:rsid w:val="00B527B5"/>
    <w:rsid w:val="00C95BA3"/>
    <w:rsid w:val="00D154D8"/>
    <w:rsid w:val="00E63787"/>
    <w:rsid w:val="00EA12B2"/>
    <w:rsid w:val="00F90E8F"/>
    <w:rsid w:val="00FC3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2E0"/>
    <w:rPr>
      <w:color w:val="808080"/>
    </w:rPr>
  </w:style>
  <w:style w:type="paragraph" w:styleId="BalloonText">
    <w:name w:val="Balloon Text"/>
    <w:basedOn w:val="Normal"/>
    <w:link w:val="BalloonTextChar"/>
    <w:uiPriority w:val="99"/>
    <w:semiHidden/>
    <w:unhideWhenUsed/>
    <w:rsid w:val="00566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E0"/>
    <w:rPr>
      <w:rFonts w:ascii="Tahoma" w:hAnsi="Tahoma" w:cs="Tahoma"/>
      <w:sz w:val="16"/>
      <w:szCs w:val="16"/>
    </w:rPr>
  </w:style>
  <w:style w:type="paragraph" w:styleId="ListParagraph">
    <w:name w:val="List Paragraph"/>
    <w:basedOn w:val="Normal"/>
    <w:uiPriority w:val="34"/>
    <w:qFormat/>
    <w:rsid w:val="00A745E7"/>
    <w:pPr>
      <w:ind w:left="720"/>
      <w:contextualSpacing/>
    </w:pPr>
  </w:style>
  <w:style w:type="character" w:customStyle="1" w:styleId="Heading1Char">
    <w:name w:val="Heading 1 Char"/>
    <w:basedOn w:val="DefaultParagraphFont"/>
    <w:link w:val="Heading1"/>
    <w:uiPriority w:val="9"/>
    <w:rsid w:val="00EA12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2B2"/>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7C392D"/>
    <w:rPr>
      <w:sz w:val="16"/>
      <w:szCs w:val="16"/>
    </w:rPr>
  </w:style>
  <w:style w:type="paragraph" w:styleId="CommentText">
    <w:name w:val="annotation text"/>
    <w:basedOn w:val="Normal"/>
    <w:link w:val="CommentTextChar"/>
    <w:uiPriority w:val="99"/>
    <w:semiHidden/>
    <w:unhideWhenUsed/>
    <w:rsid w:val="007C392D"/>
    <w:pPr>
      <w:spacing w:line="240" w:lineRule="auto"/>
    </w:pPr>
    <w:rPr>
      <w:sz w:val="20"/>
      <w:szCs w:val="20"/>
    </w:rPr>
  </w:style>
  <w:style w:type="character" w:customStyle="1" w:styleId="CommentTextChar">
    <w:name w:val="Comment Text Char"/>
    <w:basedOn w:val="DefaultParagraphFont"/>
    <w:link w:val="CommentText"/>
    <w:uiPriority w:val="99"/>
    <w:semiHidden/>
    <w:rsid w:val="007C392D"/>
    <w:rPr>
      <w:sz w:val="20"/>
      <w:szCs w:val="20"/>
    </w:rPr>
  </w:style>
  <w:style w:type="paragraph" w:styleId="CommentSubject">
    <w:name w:val="annotation subject"/>
    <w:basedOn w:val="CommentText"/>
    <w:next w:val="CommentText"/>
    <w:link w:val="CommentSubjectChar"/>
    <w:uiPriority w:val="99"/>
    <w:semiHidden/>
    <w:unhideWhenUsed/>
    <w:rsid w:val="007C392D"/>
    <w:rPr>
      <w:b/>
      <w:bCs/>
    </w:rPr>
  </w:style>
  <w:style w:type="character" w:customStyle="1" w:styleId="CommentSubjectChar">
    <w:name w:val="Comment Subject Char"/>
    <w:basedOn w:val="CommentTextChar"/>
    <w:link w:val="CommentSubject"/>
    <w:uiPriority w:val="99"/>
    <w:semiHidden/>
    <w:rsid w:val="007C392D"/>
    <w:rPr>
      <w:b/>
      <w:bCs/>
      <w:sz w:val="20"/>
      <w:szCs w:val="20"/>
    </w:rPr>
  </w:style>
  <w:style w:type="character" w:styleId="SubtleEmphasis">
    <w:name w:val="Subtle Emphasis"/>
    <w:basedOn w:val="DefaultParagraphFont"/>
    <w:uiPriority w:val="19"/>
    <w:qFormat/>
    <w:rsid w:val="00FC36BE"/>
    <w:rPr>
      <w:i/>
      <w:iCs/>
      <w:color w:val="808080" w:themeColor="text1" w:themeTint="7F"/>
    </w:rPr>
  </w:style>
  <w:style w:type="character" w:styleId="IntenseEmphasis">
    <w:name w:val="Intense Emphasis"/>
    <w:basedOn w:val="DefaultParagraphFont"/>
    <w:uiPriority w:val="21"/>
    <w:qFormat/>
    <w:rsid w:val="00FC36BE"/>
    <w:rPr>
      <w:b/>
      <w:bCs/>
      <w:i/>
      <w:iCs/>
      <w:color w:val="4F81BD" w:themeColor="accent1"/>
    </w:rPr>
  </w:style>
  <w:style w:type="paragraph" w:styleId="Title">
    <w:name w:val="Title"/>
    <w:basedOn w:val="Normal"/>
    <w:next w:val="Normal"/>
    <w:link w:val="TitleChar"/>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E8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2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62E0"/>
    <w:rPr>
      <w:color w:val="808080"/>
    </w:rPr>
  </w:style>
  <w:style w:type="paragraph" w:styleId="BalloonText">
    <w:name w:val="Balloon Text"/>
    <w:basedOn w:val="Normal"/>
    <w:link w:val="BalloonTextChar"/>
    <w:uiPriority w:val="99"/>
    <w:semiHidden/>
    <w:unhideWhenUsed/>
    <w:rsid w:val="00566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E0"/>
    <w:rPr>
      <w:rFonts w:ascii="Tahoma" w:hAnsi="Tahoma" w:cs="Tahoma"/>
      <w:sz w:val="16"/>
      <w:szCs w:val="16"/>
    </w:rPr>
  </w:style>
  <w:style w:type="paragraph" w:styleId="ListParagraph">
    <w:name w:val="List Paragraph"/>
    <w:basedOn w:val="Normal"/>
    <w:uiPriority w:val="34"/>
    <w:qFormat/>
    <w:rsid w:val="00A745E7"/>
    <w:pPr>
      <w:ind w:left="720"/>
      <w:contextualSpacing/>
    </w:pPr>
  </w:style>
  <w:style w:type="character" w:customStyle="1" w:styleId="Heading1Char">
    <w:name w:val="Heading 1 Char"/>
    <w:basedOn w:val="DefaultParagraphFont"/>
    <w:link w:val="Heading1"/>
    <w:uiPriority w:val="9"/>
    <w:rsid w:val="00EA12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A12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2B2"/>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7C392D"/>
    <w:rPr>
      <w:sz w:val="16"/>
      <w:szCs w:val="16"/>
    </w:rPr>
  </w:style>
  <w:style w:type="paragraph" w:styleId="CommentText">
    <w:name w:val="annotation text"/>
    <w:basedOn w:val="Normal"/>
    <w:link w:val="CommentTextChar"/>
    <w:uiPriority w:val="99"/>
    <w:semiHidden/>
    <w:unhideWhenUsed/>
    <w:rsid w:val="007C392D"/>
    <w:pPr>
      <w:spacing w:line="240" w:lineRule="auto"/>
    </w:pPr>
    <w:rPr>
      <w:sz w:val="20"/>
      <w:szCs w:val="20"/>
    </w:rPr>
  </w:style>
  <w:style w:type="character" w:customStyle="1" w:styleId="CommentTextChar">
    <w:name w:val="Comment Text Char"/>
    <w:basedOn w:val="DefaultParagraphFont"/>
    <w:link w:val="CommentText"/>
    <w:uiPriority w:val="99"/>
    <w:semiHidden/>
    <w:rsid w:val="007C392D"/>
    <w:rPr>
      <w:sz w:val="20"/>
      <w:szCs w:val="20"/>
    </w:rPr>
  </w:style>
  <w:style w:type="paragraph" w:styleId="CommentSubject">
    <w:name w:val="annotation subject"/>
    <w:basedOn w:val="CommentText"/>
    <w:next w:val="CommentText"/>
    <w:link w:val="CommentSubjectChar"/>
    <w:uiPriority w:val="99"/>
    <w:semiHidden/>
    <w:unhideWhenUsed/>
    <w:rsid w:val="007C392D"/>
    <w:rPr>
      <w:b/>
      <w:bCs/>
    </w:rPr>
  </w:style>
  <w:style w:type="character" w:customStyle="1" w:styleId="CommentSubjectChar">
    <w:name w:val="Comment Subject Char"/>
    <w:basedOn w:val="CommentTextChar"/>
    <w:link w:val="CommentSubject"/>
    <w:uiPriority w:val="99"/>
    <w:semiHidden/>
    <w:rsid w:val="007C392D"/>
    <w:rPr>
      <w:b/>
      <w:bCs/>
      <w:sz w:val="20"/>
      <w:szCs w:val="20"/>
    </w:rPr>
  </w:style>
  <w:style w:type="character" w:styleId="SubtleEmphasis">
    <w:name w:val="Subtle Emphasis"/>
    <w:basedOn w:val="DefaultParagraphFont"/>
    <w:uiPriority w:val="19"/>
    <w:qFormat/>
    <w:rsid w:val="00FC36BE"/>
    <w:rPr>
      <w:i/>
      <w:iCs/>
      <w:color w:val="808080" w:themeColor="text1" w:themeTint="7F"/>
    </w:rPr>
  </w:style>
  <w:style w:type="character" w:styleId="IntenseEmphasis">
    <w:name w:val="Intense Emphasis"/>
    <w:basedOn w:val="DefaultParagraphFont"/>
    <w:uiPriority w:val="21"/>
    <w:qFormat/>
    <w:rsid w:val="00FC36BE"/>
    <w:rPr>
      <w:b/>
      <w:bCs/>
      <w:i/>
      <w:iCs/>
      <w:color w:val="4F81BD" w:themeColor="accent1"/>
    </w:rPr>
  </w:style>
  <w:style w:type="paragraph" w:styleId="Title">
    <w:name w:val="Title"/>
    <w:basedOn w:val="Normal"/>
    <w:next w:val="Normal"/>
    <w:link w:val="TitleChar"/>
    <w:uiPriority w:val="10"/>
    <w:qFormat/>
    <w:rsid w:val="00F90E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E8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0966E-3723-4127-8EFC-7C45BE06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1177</Words>
  <Characters>6713</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Maka</dc:creator>
  <cp:lastModifiedBy>Maka</cp:lastModifiedBy>
  <cp:revision>18</cp:revision>
  <dcterms:created xsi:type="dcterms:W3CDTF">2014-06-20T08:14:00Z</dcterms:created>
  <dcterms:modified xsi:type="dcterms:W3CDTF">2014-08-18T19:38:00Z</dcterms:modified>
</cp:coreProperties>
</file>